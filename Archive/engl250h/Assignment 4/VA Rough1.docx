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42C70" w14:textId="77777777" w:rsidR="00F72C5E" w:rsidRDefault="00F72C5E" w:rsidP="00F72C5E">
      <w:pPr>
        <w:spacing w:line="240" w:lineRule="auto"/>
        <w:rPr>
          <w:rFonts w:ascii="Times New Roman" w:hAnsi="Times New Roman" w:cs="Times New Roman"/>
          <w:sz w:val="24"/>
          <w:szCs w:val="24"/>
        </w:rPr>
      </w:pPr>
      <w:r>
        <w:rPr>
          <w:rFonts w:ascii="Times New Roman" w:hAnsi="Times New Roman" w:cs="Times New Roman"/>
          <w:sz w:val="24"/>
          <w:szCs w:val="24"/>
        </w:rPr>
        <w:t>Charles Yang</w:t>
      </w:r>
    </w:p>
    <w:p w14:paraId="6CC97563" w14:textId="77777777" w:rsidR="00F72C5E" w:rsidRDefault="00F72C5E" w:rsidP="00F72C5E">
      <w:pPr>
        <w:spacing w:line="240" w:lineRule="auto"/>
        <w:rPr>
          <w:rFonts w:ascii="Times New Roman" w:hAnsi="Times New Roman" w:cs="Times New Roman"/>
          <w:sz w:val="24"/>
          <w:szCs w:val="24"/>
        </w:rPr>
      </w:pPr>
      <w:r>
        <w:rPr>
          <w:rFonts w:ascii="Times New Roman" w:hAnsi="Times New Roman" w:cs="Times New Roman"/>
          <w:sz w:val="24"/>
          <w:szCs w:val="24"/>
        </w:rPr>
        <w:t>English 250H, Section TE</w:t>
      </w:r>
    </w:p>
    <w:p w14:paraId="07A959B8" w14:textId="77777777" w:rsidR="00F72C5E" w:rsidRDefault="00F72C5E" w:rsidP="00F72C5E">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Mrs.</w:t>
      </w:r>
      <w:proofErr w:type="gramEnd"/>
      <w:r>
        <w:rPr>
          <w:rFonts w:ascii="Times New Roman" w:hAnsi="Times New Roman" w:cs="Times New Roman"/>
          <w:sz w:val="24"/>
          <w:szCs w:val="24"/>
        </w:rPr>
        <w:t xml:space="preserve"> McKenny</w:t>
      </w:r>
    </w:p>
    <w:p w14:paraId="06E399F9" w14:textId="77777777" w:rsidR="00F72C5E" w:rsidRDefault="00F72C5E" w:rsidP="00F72C5E">
      <w:pPr>
        <w:spacing w:line="480" w:lineRule="auto"/>
        <w:rPr>
          <w:rFonts w:ascii="Times New Roman" w:hAnsi="Times New Roman" w:cs="Times New Roman"/>
          <w:sz w:val="24"/>
          <w:szCs w:val="24"/>
        </w:rPr>
      </w:pPr>
      <w:r>
        <w:rPr>
          <w:rFonts w:ascii="Times New Roman" w:hAnsi="Times New Roman" w:cs="Times New Roman"/>
          <w:sz w:val="24"/>
          <w:szCs w:val="24"/>
        </w:rPr>
        <w:t>9/30/2019</w:t>
      </w:r>
    </w:p>
    <w:p w14:paraId="6496ACC9" w14:textId="7DEE2B4B" w:rsidR="00F72C5E" w:rsidRDefault="00013C02" w:rsidP="00F72C5E">
      <w:pPr>
        <w:spacing w:line="480" w:lineRule="auto"/>
        <w:jc w:val="center"/>
        <w:rPr>
          <w:rFonts w:ascii="Times New Roman" w:hAnsi="Times New Roman" w:cs="Times New Roman"/>
          <w:sz w:val="24"/>
          <w:szCs w:val="24"/>
        </w:rPr>
      </w:pPr>
      <w:r>
        <w:rPr>
          <w:rFonts w:ascii="Times New Roman" w:hAnsi="Times New Roman" w:cs="Times New Roman"/>
          <w:sz w:val="24"/>
          <w:szCs w:val="24"/>
        </w:rPr>
        <w:t>E</w:t>
      </w:r>
      <w:r w:rsidR="003026CC">
        <w:rPr>
          <w:rFonts w:ascii="Times New Roman" w:hAnsi="Times New Roman" w:cs="Times New Roman"/>
          <w:sz w:val="24"/>
          <w:szCs w:val="24"/>
        </w:rPr>
        <w:t>czema</w:t>
      </w:r>
      <w:r w:rsidR="00F72C5E">
        <w:rPr>
          <w:rFonts w:ascii="Times New Roman" w:hAnsi="Times New Roman" w:cs="Times New Roman"/>
          <w:sz w:val="24"/>
          <w:szCs w:val="24"/>
        </w:rPr>
        <w:t xml:space="preserve"> Ad in Family Circle</w:t>
      </w:r>
    </w:p>
    <w:p w14:paraId="6BF59AAD" w14:textId="2D1FC0B4" w:rsidR="00215B73" w:rsidRDefault="00F72C5E" w:rsidP="00F72C5E">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3026CC">
        <w:rPr>
          <w:rFonts w:ascii="Times New Roman" w:hAnsi="Times New Roman" w:cs="Times New Roman"/>
          <w:sz w:val="24"/>
          <w:szCs w:val="24"/>
        </w:rPr>
        <w:t>Eczema</w:t>
      </w:r>
      <w:r>
        <w:rPr>
          <w:rFonts w:ascii="Times New Roman" w:hAnsi="Times New Roman" w:cs="Times New Roman"/>
          <w:sz w:val="24"/>
          <w:szCs w:val="24"/>
        </w:rPr>
        <w:t xml:space="preserve"> is a debilitating disease that can cause terrible dryness and scaly skin that can permanently scar the inflicted individual (Anthony). A promotion in Family Circle magazine aims to inform and sell to the reader Dupixent, a proposed solution to </w:t>
      </w:r>
      <w:r w:rsidR="003026CC">
        <w:rPr>
          <w:rFonts w:ascii="Times New Roman" w:hAnsi="Times New Roman" w:cs="Times New Roman"/>
          <w:sz w:val="24"/>
          <w:szCs w:val="24"/>
        </w:rPr>
        <w:t>eczema</w:t>
      </w:r>
      <w:r>
        <w:rPr>
          <w:rFonts w:ascii="Times New Roman" w:hAnsi="Times New Roman" w:cs="Times New Roman"/>
          <w:sz w:val="24"/>
          <w:szCs w:val="24"/>
        </w:rPr>
        <w:t xml:space="preserve">. Family Circle is a magazine targeted at families and parents. </w:t>
      </w:r>
      <w:r w:rsidR="00845191">
        <w:rPr>
          <w:rFonts w:ascii="Times New Roman" w:hAnsi="Times New Roman" w:cs="Times New Roman"/>
          <w:sz w:val="24"/>
          <w:szCs w:val="24"/>
        </w:rPr>
        <w:t xml:space="preserve">The teenage girl in the image and </w:t>
      </w:r>
      <w:r w:rsidR="00CA1DB7">
        <w:rPr>
          <w:rFonts w:ascii="Times New Roman" w:hAnsi="Times New Roman" w:cs="Times New Roman"/>
          <w:sz w:val="24"/>
          <w:szCs w:val="24"/>
        </w:rPr>
        <w:t>the use of third person “her”</w:t>
      </w:r>
      <w:r w:rsidR="00845191">
        <w:rPr>
          <w:rFonts w:ascii="Times New Roman" w:hAnsi="Times New Roman" w:cs="Times New Roman"/>
          <w:sz w:val="24"/>
          <w:szCs w:val="24"/>
        </w:rPr>
        <w:t xml:space="preserve"> indicates that the target audience is parents with teenagers who have </w:t>
      </w:r>
      <w:r w:rsidR="003026CC">
        <w:rPr>
          <w:rFonts w:ascii="Times New Roman" w:hAnsi="Times New Roman" w:cs="Times New Roman"/>
          <w:sz w:val="24"/>
          <w:szCs w:val="24"/>
        </w:rPr>
        <w:t>eczema</w:t>
      </w:r>
      <w:r w:rsidR="00CA1DB7">
        <w:rPr>
          <w:rFonts w:ascii="Times New Roman" w:hAnsi="Times New Roman" w:cs="Times New Roman"/>
          <w:sz w:val="24"/>
          <w:szCs w:val="24"/>
        </w:rPr>
        <w:t xml:space="preserve"> (Dupixent)</w:t>
      </w:r>
      <w:r w:rsidR="00845191">
        <w:rPr>
          <w:rFonts w:ascii="Times New Roman" w:hAnsi="Times New Roman" w:cs="Times New Roman"/>
          <w:sz w:val="24"/>
          <w:szCs w:val="24"/>
        </w:rPr>
        <w:t xml:space="preserve">. </w:t>
      </w:r>
      <w:r>
        <w:rPr>
          <w:rFonts w:ascii="Times New Roman" w:hAnsi="Times New Roman" w:cs="Times New Roman"/>
          <w:sz w:val="24"/>
          <w:szCs w:val="24"/>
        </w:rPr>
        <w:t>Regeneron Pharmaceuticals’ advertisemen</w:t>
      </w:r>
      <w:r w:rsidR="00447C3B">
        <w:rPr>
          <w:rFonts w:ascii="Times New Roman" w:hAnsi="Times New Roman" w:cs="Times New Roman"/>
          <w:sz w:val="24"/>
          <w:szCs w:val="24"/>
        </w:rPr>
        <w:t>t tries to utilize strategic visual design</w:t>
      </w:r>
      <w:r w:rsidR="003026CC">
        <w:rPr>
          <w:rFonts w:ascii="Times New Roman" w:hAnsi="Times New Roman" w:cs="Times New Roman"/>
          <w:sz w:val="24"/>
          <w:szCs w:val="24"/>
        </w:rPr>
        <w:t xml:space="preserve">, </w:t>
      </w:r>
      <w:r w:rsidR="00210A9F">
        <w:rPr>
          <w:rFonts w:ascii="Times New Roman" w:hAnsi="Times New Roman" w:cs="Times New Roman"/>
          <w:sz w:val="24"/>
          <w:szCs w:val="24"/>
        </w:rPr>
        <w:t>clinical study statistics</w:t>
      </w:r>
      <w:r w:rsidR="003026CC">
        <w:rPr>
          <w:rFonts w:ascii="Times New Roman" w:hAnsi="Times New Roman" w:cs="Times New Roman"/>
          <w:sz w:val="24"/>
          <w:szCs w:val="24"/>
        </w:rPr>
        <w:t>, and appeals to the need to nurture</w:t>
      </w:r>
      <w:r w:rsidR="00210A9F">
        <w:rPr>
          <w:rFonts w:ascii="Times New Roman" w:hAnsi="Times New Roman" w:cs="Times New Roman"/>
          <w:sz w:val="24"/>
          <w:szCs w:val="24"/>
        </w:rPr>
        <w:t xml:space="preserve"> </w:t>
      </w:r>
      <w:r w:rsidR="00447C3B">
        <w:rPr>
          <w:rFonts w:ascii="Times New Roman" w:hAnsi="Times New Roman" w:cs="Times New Roman"/>
          <w:sz w:val="24"/>
          <w:szCs w:val="24"/>
        </w:rPr>
        <w:t>to</w:t>
      </w:r>
      <w:r>
        <w:rPr>
          <w:rFonts w:ascii="Times New Roman" w:hAnsi="Times New Roman" w:cs="Times New Roman"/>
          <w:sz w:val="24"/>
          <w:szCs w:val="24"/>
        </w:rPr>
        <w:t xml:space="preserve"> convince parents that their product is the solution to </w:t>
      </w:r>
      <w:r w:rsidR="003026CC">
        <w:rPr>
          <w:rFonts w:ascii="Times New Roman" w:hAnsi="Times New Roman" w:cs="Times New Roman"/>
          <w:sz w:val="24"/>
          <w:szCs w:val="24"/>
        </w:rPr>
        <w:t>eczema</w:t>
      </w:r>
      <w:r>
        <w:rPr>
          <w:rFonts w:ascii="Times New Roman" w:hAnsi="Times New Roman" w:cs="Times New Roman"/>
          <w:sz w:val="24"/>
          <w:szCs w:val="24"/>
        </w:rPr>
        <w:t xml:space="preserve"> issues.</w:t>
      </w:r>
      <w:r w:rsidR="00A619C7">
        <w:rPr>
          <w:rFonts w:ascii="Times New Roman" w:hAnsi="Times New Roman" w:cs="Times New Roman"/>
          <w:sz w:val="24"/>
          <w:szCs w:val="24"/>
        </w:rPr>
        <w:t xml:space="preserve"> (Dupixent)</w:t>
      </w:r>
    </w:p>
    <w:p w14:paraId="391265CC" w14:textId="79F2EE1D" w:rsidR="00215B73" w:rsidDel="00021B3B" w:rsidRDefault="00215B73" w:rsidP="00F72C5E">
      <w:pPr>
        <w:spacing w:line="480" w:lineRule="auto"/>
        <w:jc w:val="both"/>
        <w:rPr>
          <w:del w:id="0" w:author="Charles Yang" w:date="2019-10-08T13:24:00Z"/>
          <w:rFonts w:ascii="Times New Roman" w:hAnsi="Times New Roman" w:cs="Times New Roman"/>
          <w:sz w:val="24"/>
          <w:szCs w:val="24"/>
        </w:rPr>
      </w:pPr>
      <w:r>
        <w:rPr>
          <w:rFonts w:ascii="Times New Roman" w:hAnsi="Times New Roman" w:cs="Times New Roman"/>
          <w:sz w:val="24"/>
          <w:szCs w:val="24"/>
        </w:rPr>
        <w:tab/>
        <w:t xml:space="preserve">As the reader flips through the pages in the magazine, they might </w:t>
      </w:r>
      <w:r w:rsidR="00E05FD0">
        <w:rPr>
          <w:rFonts w:ascii="Times New Roman" w:hAnsi="Times New Roman" w:cs="Times New Roman"/>
          <w:sz w:val="24"/>
          <w:szCs w:val="24"/>
        </w:rPr>
        <w:t xml:space="preserve">first </w:t>
      </w:r>
      <w:r>
        <w:rPr>
          <w:rFonts w:ascii="Times New Roman" w:hAnsi="Times New Roman" w:cs="Times New Roman"/>
          <w:sz w:val="24"/>
          <w:szCs w:val="24"/>
        </w:rPr>
        <w:t>notice Re</w:t>
      </w:r>
      <w:r w:rsidR="00E05FD0">
        <w:rPr>
          <w:rFonts w:ascii="Times New Roman" w:hAnsi="Times New Roman" w:cs="Times New Roman"/>
          <w:sz w:val="24"/>
          <w:szCs w:val="24"/>
        </w:rPr>
        <w:t>gene</w:t>
      </w:r>
      <w:r>
        <w:rPr>
          <w:rFonts w:ascii="Times New Roman" w:hAnsi="Times New Roman" w:cs="Times New Roman"/>
          <w:sz w:val="24"/>
          <w:szCs w:val="24"/>
        </w:rPr>
        <w:t xml:space="preserve">ron’s commercial </w:t>
      </w:r>
      <w:r w:rsidR="00087094">
        <w:rPr>
          <w:rFonts w:ascii="Times New Roman" w:hAnsi="Times New Roman" w:cs="Times New Roman"/>
          <w:sz w:val="24"/>
          <w:szCs w:val="24"/>
        </w:rPr>
        <w:t xml:space="preserve">because of the girl at the center of the image. </w:t>
      </w:r>
      <w:ins w:id="1" w:author="Charles Yang" w:date="2019-10-08T13:03:00Z">
        <w:r w:rsidR="00841A56">
          <w:rPr>
            <w:rFonts w:ascii="Times New Roman" w:hAnsi="Times New Roman" w:cs="Times New Roman"/>
            <w:sz w:val="24"/>
            <w:szCs w:val="24"/>
          </w:rPr>
          <w:t xml:space="preserve">Maybe be broader about the content </w:t>
        </w:r>
      </w:ins>
      <w:ins w:id="2" w:author="Charles Yang" w:date="2019-10-08T13:04:00Z">
        <w:r w:rsidR="00841A56">
          <w:rPr>
            <w:rFonts w:ascii="Times New Roman" w:hAnsi="Times New Roman" w:cs="Times New Roman"/>
            <w:sz w:val="24"/>
            <w:szCs w:val="24"/>
          </w:rPr>
          <w:t xml:space="preserve">of this paragraph, it is not all about the girl but about the visuals in general.  </w:t>
        </w:r>
      </w:ins>
      <w:r w:rsidR="00087094">
        <w:rPr>
          <w:rFonts w:ascii="Times New Roman" w:hAnsi="Times New Roman" w:cs="Times New Roman"/>
          <w:sz w:val="24"/>
          <w:szCs w:val="24"/>
        </w:rPr>
        <w:t>Being centered helps her be the focus for the reader. Also, the background is predominantly blue and cool colors, while the model is wearing a warm peachy dress.</w:t>
      </w:r>
      <w:r w:rsidR="002C7A1D">
        <w:rPr>
          <w:rFonts w:ascii="Times New Roman" w:hAnsi="Times New Roman" w:cs="Times New Roman"/>
          <w:sz w:val="24"/>
          <w:szCs w:val="24"/>
        </w:rPr>
        <w:t xml:space="preserve"> This helps her pop out and grab the audience’s attention. This purposeful design element immediate</w:t>
      </w:r>
      <w:ins w:id="3" w:author="Charles Yang" w:date="2019-10-08T12:55:00Z">
        <w:r w:rsidR="00A37BEA">
          <w:rPr>
            <w:rFonts w:ascii="Times New Roman" w:hAnsi="Times New Roman" w:cs="Times New Roman"/>
            <w:sz w:val="24"/>
            <w:szCs w:val="24"/>
          </w:rPr>
          <w:t>ly</w:t>
        </w:r>
      </w:ins>
      <w:r w:rsidR="002C7A1D">
        <w:rPr>
          <w:rFonts w:ascii="Times New Roman" w:hAnsi="Times New Roman" w:cs="Times New Roman"/>
          <w:sz w:val="24"/>
          <w:szCs w:val="24"/>
        </w:rPr>
        <w:t xml:space="preserve"> compels the reader to notice the girl’s perfect smooth skin. Her perfect, acne free skin suggests to the reader that Regeneron’s </w:t>
      </w:r>
      <w:r w:rsidR="00C84E74">
        <w:rPr>
          <w:rFonts w:ascii="Times New Roman" w:hAnsi="Times New Roman" w:cs="Times New Roman"/>
          <w:sz w:val="24"/>
          <w:szCs w:val="24"/>
        </w:rPr>
        <w:t xml:space="preserve">new </w:t>
      </w:r>
      <w:r w:rsidR="002C7A1D">
        <w:rPr>
          <w:rFonts w:ascii="Times New Roman" w:hAnsi="Times New Roman" w:cs="Times New Roman"/>
          <w:sz w:val="24"/>
          <w:szCs w:val="24"/>
        </w:rPr>
        <w:t xml:space="preserve">drug works well. </w:t>
      </w:r>
      <w:r w:rsidR="00C84E74">
        <w:rPr>
          <w:rFonts w:ascii="Times New Roman" w:hAnsi="Times New Roman" w:cs="Times New Roman"/>
          <w:sz w:val="24"/>
          <w:szCs w:val="24"/>
        </w:rPr>
        <w:t xml:space="preserve">The </w:t>
      </w:r>
      <w:ins w:id="4" w:author="Charles Yang" w:date="2019-10-08T13:13:00Z">
        <w:r w:rsidR="00021B3B">
          <w:rPr>
            <w:noProof/>
          </w:rPr>
          <w:lastRenderedPageBreak/>
          <w:drawing>
            <wp:anchor distT="0" distB="0" distL="114300" distR="114300" simplePos="0" relativeHeight="251658240" behindDoc="0" locked="0" layoutInCell="1" allowOverlap="1" wp14:anchorId="118F3B01" wp14:editId="351BA94C">
              <wp:simplePos x="0" y="0"/>
              <wp:positionH relativeFrom="page">
                <wp:posOffset>3688080</wp:posOffset>
              </wp:positionH>
              <wp:positionV relativeFrom="paragraph">
                <wp:posOffset>0</wp:posOffset>
              </wp:positionV>
              <wp:extent cx="3192780" cy="4374515"/>
              <wp:effectExtent l="0" t="0" r="762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2780" cy="4374515"/>
                      </a:xfrm>
                      <a:prstGeom prst="rect">
                        <a:avLst/>
                      </a:prstGeom>
                      <a:noFill/>
                      <a:ln>
                        <a:noFill/>
                      </a:ln>
                    </pic:spPr>
                  </pic:pic>
                </a:graphicData>
              </a:graphic>
            </wp:anchor>
          </w:drawing>
        </w:r>
      </w:ins>
      <w:r w:rsidR="00C84E74">
        <w:rPr>
          <w:rFonts w:ascii="Times New Roman" w:hAnsi="Times New Roman" w:cs="Times New Roman"/>
          <w:sz w:val="24"/>
          <w:szCs w:val="24"/>
        </w:rPr>
        <w:t xml:space="preserve">messiness of the room, along with the message in the top left corner, also leaves an impression on the reader. It claims that even though the situation is messy and feels out of control, </w:t>
      </w:r>
      <w:r w:rsidR="00C923FC">
        <w:rPr>
          <w:rFonts w:ascii="Times New Roman" w:hAnsi="Times New Roman" w:cs="Times New Roman"/>
          <w:sz w:val="24"/>
          <w:szCs w:val="24"/>
        </w:rPr>
        <w:t>eczema can be in control with Dupixent. (Dupixent)</w:t>
      </w:r>
    </w:p>
    <w:p w14:paraId="7AB109F2" w14:textId="77A5B9C1" w:rsidR="00FA7BC0" w:rsidRDefault="00021B3B" w:rsidP="00F72C5E">
      <w:pPr>
        <w:spacing w:line="480" w:lineRule="auto"/>
        <w:jc w:val="both"/>
        <w:rPr>
          <w:rFonts w:ascii="Times New Roman" w:hAnsi="Times New Roman" w:cs="Times New Roman"/>
          <w:sz w:val="24"/>
          <w:szCs w:val="24"/>
        </w:rPr>
      </w:pPr>
      <w:ins w:id="5" w:author="Charles Yang" w:date="2019-10-08T13:24:00Z">
        <w:r w:rsidRPr="00021B3B">
          <w:rPr>
            <w:rFonts w:ascii="Times New Roman" w:hAnsi="Times New Roman" w:cs="Times New Roman"/>
            <w:noProof/>
            <w:sz w:val="24"/>
            <w:szCs w:val="24"/>
          </w:rPr>
          <mc:AlternateContent>
            <mc:Choice Requires="wpg">
              <w:drawing>
                <wp:anchor distT="45720" distB="45720" distL="182880" distR="182880" simplePos="0" relativeHeight="251660288" behindDoc="0" locked="0" layoutInCell="1" allowOverlap="1" wp14:anchorId="5F316181" wp14:editId="071FAB08">
                  <wp:simplePos x="0" y="0"/>
                  <wp:positionH relativeFrom="margin">
                    <wp:align>right</wp:align>
                  </wp:positionH>
                  <wp:positionV relativeFrom="margin">
                    <wp:posOffset>4434840</wp:posOffset>
                  </wp:positionV>
                  <wp:extent cx="3185160" cy="404495"/>
                  <wp:effectExtent l="0" t="0" r="0" b="14605"/>
                  <wp:wrapSquare wrapText="bothSides"/>
                  <wp:docPr id="198" name="Group 198"/>
                  <wp:cNvGraphicFramePr/>
                  <a:graphic xmlns:a="http://schemas.openxmlformats.org/drawingml/2006/main">
                    <a:graphicData uri="http://schemas.microsoft.com/office/word/2010/wordprocessingGroup">
                      <wpg:wgp>
                        <wpg:cNvGrpSpPr/>
                        <wpg:grpSpPr>
                          <a:xfrm>
                            <a:off x="0" y="0"/>
                            <a:ext cx="3185160" cy="404495"/>
                            <a:chOff x="0" y="0"/>
                            <a:chExt cx="3567448" cy="1539569"/>
                          </a:xfrm>
                        </wpg:grpSpPr>
                        <wps:wsp>
                          <wps:cNvPr id="199" name="Rectangle 199"/>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DC590D" w14:textId="77777777" w:rsidR="00021B3B" w:rsidRDefault="00021B3B">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52695"/>
                              <a:ext cx="3567448" cy="12868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22303B" w14:textId="2672B95F" w:rsidR="00021B3B" w:rsidRPr="00021B3B" w:rsidRDefault="00021B3B">
                                <w:pPr>
                                  <w:rPr>
                                    <w:rFonts w:ascii="Times New Roman" w:hAnsi="Times New Roman" w:cs="Times New Roman"/>
                                    <w:caps/>
                                    <w:color w:val="4472C4" w:themeColor="accent1"/>
                                    <w:sz w:val="20"/>
                                    <w:szCs w:val="20"/>
                                    <w:rPrChange w:id="6" w:author="Charles Yang" w:date="2019-10-08T13:25:00Z">
                                      <w:rPr>
                                        <w:caps/>
                                        <w:color w:val="4472C4" w:themeColor="accent1"/>
                                        <w:sz w:val="26"/>
                                        <w:szCs w:val="26"/>
                                      </w:rPr>
                                    </w:rPrChange>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316181" id="Group 198" o:spid="_x0000_s1026" style="position:absolute;left:0;text-align:left;margin-left:199.6pt;margin-top:349.2pt;width:250.8pt;height:31.85pt;z-index:251660288;mso-wrap-distance-left:14.4pt;mso-wrap-distance-top:3.6pt;mso-wrap-distance-right:14.4pt;mso-wrap-distance-bottom:3.6pt;mso-position-horizontal:right;mso-position-horizontal-relative:margin;mso-position-vertical-relative:margin;mso-width-relative:margin;mso-height-relative:margin" coordsize="35674,15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">
                  <v:rect id="Rectangle 199" o:spid="_x0000_s1027"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4472c4 [3204]" stroked="f" strokeweight="1pt">
                    <v:textbox>
                      <w:txbxContent>
                        <w:p w14:paraId="51DC590D" w14:textId="77777777" w:rsidR="00021B3B" w:rsidRDefault="00021B3B">
                          <w:pPr>
                            <w:jc w:val="center"/>
                            <w:rPr>
                              <w:rFonts w:asciiTheme="majorHAnsi" w:eastAsiaTheme="majorEastAsia" w:hAnsiTheme="majorHAnsi" w:cstheme="majorBidi"/>
                              <w:color w:val="FFFFFF" w:themeColor="background1"/>
                              <w:sz w:val="24"/>
                              <w:szCs w:val="28"/>
                            </w:rPr>
                          </w:pPr>
                        </w:p>
                      </w:txbxContent>
                    </v:textbox>
                  </v:rect>
                  <v:shapetype id="_x0000_t202" coordsize="21600,21600" o:spt="202" path="m,l,21600r21600,l21600,xe">
                    <v:stroke joinstyle="miter"/>
                    <v:path gradientshapeok="t" o:connecttype="rect"/>
                  </v:shapetype>
                  <v:shape id="Text Box 200" o:spid="_x0000_s1028" type="#_x0000_t202" style="position:absolute;top:2526;width:35674;height:12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14:paraId="7E22303B" w14:textId="2672B95F" w:rsidR="00021B3B" w:rsidRPr="00021B3B" w:rsidRDefault="00021B3B">
                          <w:pPr>
                            <w:rPr>
                              <w:rFonts w:ascii="Times New Roman" w:hAnsi="Times New Roman" w:cs="Times New Roman"/>
                              <w:caps/>
                              <w:color w:val="4472C4" w:themeColor="accent1"/>
                              <w:sz w:val="20"/>
                              <w:szCs w:val="20"/>
                              <w:rPrChange w:id="7" w:author="Charles Yang" w:date="2019-10-08T13:25:00Z">
                                <w:rPr>
                                  <w:caps/>
                                  <w:color w:val="4472C4" w:themeColor="accent1"/>
                                  <w:sz w:val="26"/>
                                  <w:szCs w:val="26"/>
                                </w:rPr>
                              </w:rPrChange>
                            </w:rPr>
                          </w:pPr>
                        </w:p>
                      </w:txbxContent>
                    </v:textbox>
                  </v:shape>
                  <w10:wrap type="square" anchorx="margin" anchory="margin"/>
                </v:group>
              </w:pict>
            </mc:Fallback>
          </mc:AlternateContent>
        </w:r>
      </w:ins>
      <w:r w:rsidR="00845191">
        <w:rPr>
          <w:rFonts w:ascii="Times New Roman" w:hAnsi="Times New Roman" w:cs="Times New Roman"/>
          <w:sz w:val="24"/>
          <w:szCs w:val="24"/>
        </w:rPr>
        <w:tab/>
        <w:t xml:space="preserve">The advertisement isn’t just the image though. In fact, </w:t>
      </w:r>
      <w:r w:rsidR="00FA7BC0">
        <w:rPr>
          <w:rFonts w:ascii="Times New Roman" w:hAnsi="Times New Roman" w:cs="Times New Roman"/>
          <w:sz w:val="24"/>
          <w:szCs w:val="24"/>
        </w:rPr>
        <w:t>most of</w:t>
      </w:r>
      <w:r w:rsidR="00845191">
        <w:rPr>
          <w:rFonts w:ascii="Times New Roman" w:hAnsi="Times New Roman" w:cs="Times New Roman"/>
          <w:sz w:val="24"/>
          <w:szCs w:val="24"/>
        </w:rPr>
        <w:t xml:space="preserve"> the page is text.</w:t>
      </w:r>
      <w:ins w:id="8" w:author="Charles Yang" w:date="2019-10-08T13:05:00Z">
        <w:r w:rsidR="00841A56">
          <w:rPr>
            <w:rFonts w:ascii="Times New Roman" w:hAnsi="Times New Roman" w:cs="Times New Roman"/>
            <w:sz w:val="24"/>
            <w:szCs w:val="24"/>
          </w:rPr>
          <w:t xml:space="preserve"> Broken into two sentences, maybe try to combine them.</w:t>
        </w:r>
      </w:ins>
      <w:r w:rsidR="00845191">
        <w:rPr>
          <w:rFonts w:ascii="Times New Roman" w:hAnsi="Times New Roman" w:cs="Times New Roman"/>
          <w:sz w:val="24"/>
          <w:szCs w:val="24"/>
        </w:rPr>
        <w:t xml:space="preserve"> It has some large font text, which doesn’t hold much information other than what the drug is supposed to do.</w:t>
      </w:r>
      <w:r w:rsidR="00FA7BC0">
        <w:rPr>
          <w:rFonts w:ascii="Times New Roman" w:hAnsi="Times New Roman" w:cs="Times New Roman"/>
          <w:sz w:val="24"/>
          <w:szCs w:val="24"/>
        </w:rPr>
        <w:t xml:space="preserve"> All the other text contains a plethora of information, some of which may put off or overwhelm potential customers. Although it is a defining trait of pharmaceutical ads, the large text wall of safety information and warnings will cause the reader to be wary of the medicine. The makers of the ad also include some statistics to support their claims. </w:t>
      </w:r>
      <w:r w:rsidR="008744F9">
        <w:rPr>
          <w:rFonts w:ascii="Times New Roman" w:hAnsi="Times New Roman" w:cs="Times New Roman"/>
          <w:sz w:val="24"/>
          <w:szCs w:val="24"/>
        </w:rPr>
        <w:t xml:space="preserve">Unfortunately, the numbers do exactly the opposite. </w:t>
      </w:r>
      <w:r w:rsidR="00FA7BC0">
        <w:rPr>
          <w:rFonts w:ascii="Times New Roman" w:hAnsi="Times New Roman" w:cs="Times New Roman"/>
          <w:sz w:val="24"/>
          <w:szCs w:val="24"/>
        </w:rPr>
        <w:t>From the perspective of a parent, the stats aren’t very impressive at all. Although Regeneron claims the effects are significant, only 24% saw clear skin, 42% saw 75% improvement, and 37% saw itch reduction (Dupixent). These numbers are dismal, especially since the perceived risks of mild to severe allergic reactions. For parent</w:t>
      </w:r>
      <w:r w:rsidR="008744F9">
        <w:rPr>
          <w:rFonts w:ascii="Times New Roman" w:hAnsi="Times New Roman" w:cs="Times New Roman"/>
          <w:sz w:val="24"/>
          <w:szCs w:val="24"/>
        </w:rPr>
        <w:t>s</w:t>
      </w:r>
      <w:r w:rsidR="00FA7BC0">
        <w:rPr>
          <w:rFonts w:ascii="Times New Roman" w:hAnsi="Times New Roman" w:cs="Times New Roman"/>
          <w:sz w:val="24"/>
          <w:szCs w:val="24"/>
        </w:rPr>
        <w:t xml:space="preserve"> who likely </w:t>
      </w:r>
      <w:r w:rsidR="008744F9">
        <w:rPr>
          <w:rFonts w:ascii="Times New Roman" w:hAnsi="Times New Roman" w:cs="Times New Roman"/>
          <w:sz w:val="24"/>
          <w:szCs w:val="24"/>
        </w:rPr>
        <w:t>don’t</w:t>
      </w:r>
      <w:r w:rsidR="00FA7BC0">
        <w:rPr>
          <w:rFonts w:ascii="Times New Roman" w:hAnsi="Times New Roman" w:cs="Times New Roman"/>
          <w:sz w:val="24"/>
          <w:szCs w:val="24"/>
        </w:rPr>
        <w:t xml:space="preserve"> want to take risks with their child’s health, </w:t>
      </w:r>
      <w:r w:rsidR="008744F9">
        <w:rPr>
          <w:rFonts w:ascii="Times New Roman" w:hAnsi="Times New Roman" w:cs="Times New Roman"/>
          <w:sz w:val="24"/>
          <w:szCs w:val="24"/>
        </w:rPr>
        <w:t xml:space="preserve">using this drug would seem like a high-risk and low/no reward gamble. </w:t>
      </w:r>
      <w:r w:rsidR="00210A9F">
        <w:rPr>
          <w:rFonts w:ascii="Times New Roman" w:hAnsi="Times New Roman" w:cs="Times New Roman"/>
          <w:sz w:val="24"/>
          <w:szCs w:val="24"/>
        </w:rPr>
        <w:t xml:space="preserve">In addition, the secondary statistic that states the percent of people who saw improvements </w:t>
      </w:r>
      <w:r w:rsidR="00210A9F">
        <w:rPr>
          <w:rFonts w:ascii="Times New Roman" w:hAnsi="Times New Roman" w:cs="Times New Roman"/>
          <w:sz w:val="24"/>
          <w:szCs w:val="24"/>
        </w:rPr>
        <w:lastRenderedPageBreak/>
        <w:t>while not taking Dupixent might confuse a reader</w:t>
      </w:r>
      <w:r w:rsidR="00A619C7">
        <w:rPr>
          <w:rFonts w:ascii="Times New Roman" w:hAnsi="Times New Roman" w:cs="Times New Roman"/>
          <w:sz w:val="24"/>
          <w:szCs w:val="24"/>
        </w:rPr>
        <w:t xml:space="preserve"> (Dupixent)</w:t>
      </w:r>
      <w:r w:rsidR="00210A9F">
        <w:rPr>
          <w:rFonts w:ascii="Times New Roman" w:hAnsi="Times New Roman" w:cs="Times New Roman"/>
          <w:sz w:val="24"/>
          <w:szCs w:val="24"/>
        </w:rPr>
        <w:t xml:space="preserve">. Since the parents of teens are generally in their 40s or 50s, they probably have spent much time on their career. If their job does not involve research, then the concept of controls and placebos in experiments/studies will be foreign to them. As a result, the ad would lose credibility with the readers who don’t understand it. </w:t>
      </w:r>
      <w:r w:rsidR="00A619C7">
        <w:rPr>
          <w:rFonts w:ascii="Times New Roman" w:hAnsi="Times New Roman" w:cs="Times New Roman"/>
          <w:sz w:val="24"/>
          <w:szCs w:val="24"/>
        </w:rPr>
        <w:t>(Dupixent)</w:t>
      </w:r>
    </w:p>
    <w:p w14:paraId="7B3DEB56" w14:textId="33FF20CE" w:rsidR="003F3379" w:rsidRDefault="003F3379" w:rsidP="00F72C5E">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statistics also brings in the question of how ethical the commercial is. </w:t>
      </w:r>
      <w:ins w:id="9" w:author="Charles Yang" w:date="2019-10-08T13:07:00Z">
        <w:r w:rsidR="00DF11A4">
          <w:rPr>
            <w:rFonts w:ascii="Times New Roman" w:hAnsi="Times New Roman" w:cs="Times New Roman"/>
            <w:sz w:val="24"/>
            <w:szCs w:val="24"/>
          </w:rPr>
          <w:t>Th</w:t>
        </w:r>
      </w:ins>
      <w:ins w:id="10" w:author="Charles Yang" w:date="2019-10-08T13:08:00Z">
        <w:r w:rsidR="00DF11A4">
          <w:rPr>
            <w:rFonts w:ascii="Times New Roman" w:hAnsi="Times New Roman" w:cs="Times New Roman"/>
            <w:sz w:val="24"/>
            <w:szCs w:val="24"/>
          </w:rPr>
          <w:t>is parag</w:t>
        </w:r>
        <w:bookmarkStart w:id="11" w:name="_GoBack"/>
        <w:bookmarkEnd w:id="11"/>
        <w:r w:rsidR="00DF11A4">
          <w:rPr>
            <w:rFonts w:ascii="Times New Roman" w:hAnsi="Times New Roman" w:cs="Times New Roman"/>
            <w:sz w:val="24"/>
            <w:szCs w:val="24"/>
          </w:rPr>
          <w:t>raph has more to do with need to nurture/e</w:t>
        </w:r>
      </w:ins>
      <w:ins w:id="12" w:author="Charles Yang" w:date="2019-10-08T13:09:00Z">
        <w:r w:rsidR="00DF11A4">
          <w:rPr>
            <w:rFonts w:ascii="Times New Roman" w:hAnsi="Times New Roman" w:cs="Times New Roman"/>
            <w:sz w:val="24"/>
            <w:szCs w:val="24"/>
          </w:rPr>
          <w:t>thics</w:t>
        </w:r>
      </w:ins>
      <w:ins w:id="13" w:author="Charles Yang" w:date="2019-10-08T13:08:00Z">
        <w:r w:rsidR="00DF11A4">
          <w:rPr>
            <w:rFonts w:ascii="Times New Roman" w:hAnsi="Times New Roman" w:cs="Times New Roman"/>
            <w:sz w:val="24"/>
            <w:szCs w:val="24"/>
          </w:rPr>
          <w:t xml:space="preserve"> than statistics. </w:t>
        </w:r>
      </w:ins>
      <w:r>
        <w:rPr>
          <w:rFonts w:ascii="Times New Roman" w:hAnsi="Times New Roman" w:cs="Times New Roman"/>
          <w:sz w:val="24"/>
          <w:szCs w:val="24"/>
        </w:rPr>
        <w:t xml:space="preserve">Online articles and numerous news stories have called out pharmaceutical companies for their greed. </w:t>
      </w:r>
      <w:r w:rsidR="003026CC">
        <w:rPr>
          <w:rFonts w:ascii="Times New Roman" w:hAnsi="Times New Roman" w:cs="Times New Roman"/>
          <w:sz w:val="24"/>
          <w:szCs w:val="24"/>
        </w:rPr>
        <w:t xml:space="preserve">Is Sanofi and Regeneron Pharmaceuticals another company that exploits those in need of medication for conditions such as eczema? Why would a company advertise a drug that has such low rates of controlling eczema? </w:t>
      </w:r>
      <w:r w:rsidR="007C0DF1">
        <w:rPr>
          <w:rFonts w:ascii="Times New Roman" w:hAnsi="Times New Roman" w:cs="Times New Roman"/>
          <w:sz w:val="24"/>
          <w:szCs w:val="24"/>
        </w:rPr>
        <w:t xml:space="preserve">Some might argue that the advertisement is specifically for parents looking for an alternative to steroids or those who have kids with hydrocortisone allergies. This is unlikely, though, because it is clearly appealing to the parents’ need to nurture (Fowles). </w:t>
      </w:r>
      <w:r w:rsidR="003026CC">
        <w:rPr>
          <w:rFonts w:ascii="Times New Roman" w:hAnsi="Times New Roman" w:cs="Times New Roman"/>
          <w:sz w:val="24"/>
          <w:szCs w:val="24"/>
        </w:rPr>
        <w:t>One could say</w:t>
      </w:r>
      <w:r w:rsidR="00954E80">
        <w:rPr>
          <w:rFonts w:ascii="Times New Roman" w:hAnsi="Times New Roman" w:cs="Times New Roman"/>
          <w:sz w:val="24"/>
          <w:szCs w:val="24"/>
        </w:rPr>
        <w:t xml:space="preserve"> the odds are pretty good</w:t>
      </w:r>
      <w:r w:rsidR="00427585">
        <w:rPr>
          <w:rFonts w:ascii="Times New Roman" w:hAnsi="Times New Roman" w:cs="Times New Roman"/>
          <w:sz w:val="24"/>
          <w:szCs w:val="24"/>
        </w:rPr>
        <w:t xml:space="preserve"> compared their alternatives. However, this just is not true. </w:t>
      </w:r>
      <w:r w:rsidR="006E07FE">
        <w:rPr>
          <w:rFonts w:ascii="Times New Roman" w:hAnsi="Times New Roman" w:cs="Times New Roman"/>
          <w:sz w:val="24"/>
          <w:szCs w:val="24"/>
        </w:rPr>
        <w:t>A quick google scholar search shows dozens of studies utilizing Hydrocortisone, an effective eczema control cream, as a dependable control for the experiment</w:t>
      </w:r>
      <w:del w:id="14" w:author="Charles Yang" w:date="2019-10-08T12:58:00Z">
        <w:r w:rsidR="006E07FE" w:rsidDel="00841A56">
          <w:rPr>
            <w:rFonts w:ascii="Times New Roman" w:hAnsi="Times New Roman" w:cs="Times New Roman"/>
            <w:sz w:val="24"/>
            <w:szCs w:val="24"/>
          </w:rPr>
          <w:delText>.</w:delText>
        </w:r>
      </w:del>
      <w:r w:rsidR="00A619C7">
        <w:rPr>
          <w:rFonts w:ascii="Times New Roman" w:hAnsi="Times New Roman" w:cs="Times New Roman"/>
          <w:sz w:val="24"/>
          <w:szCs w:val="24"/>
        </w:rPr>
        <w:t xml:space="preserve"> (Dupixent)</w:t>
      </w:r>
      <w:ins w:id="15" w:author="Charles Yang" w:date="2019-10-08T12:58:00Z">
        <w:r w:rsidR="00841A56">
          <w:rPr>
            <w:rFonts w:ascii="Times New Roman" w:hAnsi="Times New Roman" w:cs="Times New Roman"/>
            <w:sz w:val="24"/>
            <w:szCs w:val="24"/>
          </w:rPr>
          <w:t>. Thesis is probably about the use of a focal</w:t>
        </w:r>
      </w:ins>
      <w:ins w:id="16" w:author="Charles Yang" w:date="2019-10-08T12:59:00Z">
        <w:r w:rsidR="00841A56">
          <w:rPr>
            <w:rFonts w:ascii="Times New Roman" w:hAnsi="Times New Roman" w:cs="Times New Roman"/>
            <w:sz w:val="24"/>
            <w:szCs w:val="24"/>
          </w:rPr>
          <w:t xml:space="preserve"> point, </w:t>
        </w:r>
      </w:ins>
      <w:ins w:id="17" w:author="Charles Yang" w:date="2019-10-08T13:06:00Z">
        <w:r w:rsidR="00DF11A4">
          <w:rPr>
            <w:rFonts w:ascii="Times New Roman" w:hAnsi="Times New Roman" w:cs="Times New Roman"/>
            <w:sz w:val="24"/>
            <w:szCs w:val="24"/>
          </w:rPr>
          <w:t xml:space="preserve">text, </w:t>
        </w:r>
      </w:ins>
      <w:ins w:id="18" w:author="Charles Yang" w:date="2019-10-08T12:59:00Z">
        <w:r w:rsidR="00841A56">
          <w:rPr>
            <w:rFonts w:ascii="Times New Roman" w:hAnsi="Times New Roman" w:cs="Times New Roman"/>
            <w:sz w:val="24"/>
            <w:szCs w:val="24"/>
          </w:rPr>
          <w:t>statistics, and appeal to nurture.</w:t>
        </w:r>
      </w:ins>
      <w:ins w:id="19" w:author="Charles Yang" w:date="2019-10-08T13:00:00Z">
        <w:r w:rsidR="00841A56">
          <w:rPr>
            <w:rFonts w:ascii="Times New Roman" w:hAnsi="Times New Roman" w:cs="Times New Roman"/>
            <w:sz w:val="24"/>
            <w:szCs w:val="24"/>
          </w:rPr>
          <w:t xml:space="preserve"> – Maybe be clear</w:t>
        </w:r>
      </w:ins>
      <w:ins w:id="20" w:author="Charles Yang" w:date="2019-10-08T13:06:00Z">
        <w:r w:rsidR="00DF11A4">
          <w:rPr>
            <w:rFonts w:ascii="Times New Roman" w:hAnsi="Times New Roman" w:cs="Times New Roman"/>
            <w:sz w:val="24"/>
            <w:szCs w:val="24"/>
          </w:rPr>
          <w:t>er</w:t>
        </w:r>
      </w:ins>
      <w:ins w:id="21" w:author="Charles Yang" w:date="2019-10-08T13:00:00Z">
        <w:r w:rsidR="00841A56">
          <w:rPr>
            <w:rFonts w:ascii="Times New Roman" w:hAnsi="Times New Roman" w:cs="Times New Roman"/>
            <w:sz w:val="24"/>
            <w:szCs w:val="24"/>
          </w:rPr>
          <w:t xml:space="preserve"> about need to nurture in the last paragraph, it takes a little bit for you to mention it.</w:t>
        </w:r>
      </w:ins>
      <w:ins w:id="22" w:author="Charles Yang" w:date="2019-10-08T13:06:00Z">
        <w:r w:rsidR="00DF11A4">
          <w:rPr>
            <w:rFonts w:ascii="Times New Roman" w:hAnsi="Times New Roman" w:cs="Times New Roman"/>
            <w:sz w:val="24"/>
            <w:szCs w:val="24"/>
          </w:rPr>
          <w:t xml:space="preserve"> Also, include text as a topic.</w:t>
        </w:r>
      </w:ins>
    </w:p>
    <w:p w14:paraId="72F326A5" w14:textId="10C9E961" w:rsidR="007C0DF1" w:rsidRDefault="007C0DF1" w:rsidP="00812164">
      <w:pPr>
        <w:spacing w:line="480" w:lineRule="auto"/>
        <w:jc w:val="both"/>
        <w:rPr>
          <w:ins w:id="23" w:author="Charles Yang" w:date="2019-10-08T13:17:00Z"/>
          <w:rFonts w:ascii="Times New Roman" w:hAnsi="Times New Roman" w:cs="Times New Roman"/>
          <w:sz w:val="24"/>
          <w:szCs w:val="24"/>
        </w:rPr>
      </w:pPr>
      <w:r>
        <w:rPr>
          <w:rFonts w:ascii="Times New Roman" w:hAnsi="Times New Roman" w:cs="Times New Roman"/>
          <w:sz w:val="24"/>
          <w:szCs w:val="24"/>
        </w:rPr>
        <w:tab/>
        <w:t xml:space="preserve">In the end, </w:t>
      </w:r>
      <w:del w:id="24" w:author="Charles Yang" w:date="2019-10-08T13:15:00Z">
        <w:r w:rsidDel="00021B3B">
          <w:rPr>
            <w:rFonts w:ascii="Times New Roman" w:hAnsi="Times New Roman" w:cs="Times New Roman"/>
            <w:sz w:val="24"/>
            <w:szCs w:val="24"/>
          </w:rPr>
          <w:delText xml:space="preserve">it’s </w:delText>
        </w:r>
      </w:del>
      <w:ins w:id="25" w:author="Charles Yang" w:date="2019-10-08T13:15:00Z">
        <w:r w:rsidR="00021B3B">
          <w:rPr>
            <w:rFonts w:ascii="Times New Roman" w:hAnsi="Times New Roman" w:cs="Times New Roman"/>
            <w:sz w:val="24"/>
            <w:szCs w:val="24"/>
          </w:rPr>
          <w:t>it is</w:t>
        </w:r>
        <w:r w:rsidR="00021B3B">
          <w:rPr>
            <w:rFonts w:ascii="Times New Roman" w:hAnsi="Times New Roman" w:cs="Times New Roman"/>
            <w:sz w:val="24"/>
            <w:szCs w:val="24"/>
          </w:rPr>
          <w:t xml:space="preserve"> </w:t>
        </w:r>
      </w:ins>
      <w:r>
        <w:rPr>
          <w:rFonts w:ascii="Times New Roman" w:hAnsi="Times New Roman" w:cs="Times New Roman"/>
          <w:sz w:val="24"/>
          <w:szCs w:val="24"/>
        </w:rPr>
        <w:t xml:space="preserve">up to personal interpretation </w:t>
      </w:r>
      <w:r w:rsidR="00812164">
        <w:rPr>
          <w:rFonts w:ascii="Times New Roman" w:hAnsi="Times New Roman" w:cs="Times New Roman"/>
          <w:sz w:val="24"/>
          <w:szCs w:val="24"/>
        </w:rPr>
        <w:t>whether</w:t>
      </w:r>
      <w:r>
        <w:rPr>
          <w:rFonts w:ascii="Times New Roman" w:hAnsi="Times New Roman" w:cs="Times New Roman"/>
          <w:sz w:val="24"/>
          <w:szCs w:val="24"/>
        </w:rPr>
        <w:t xml:space="preserve"> Sanofi and Regeneron Pharmaceuticals advertised ethically. </w:t>
      </w:r>
      <w:r w:rsidR="00812164">
        <w:rPr>
          <w:rFonts w:ascii="Times New Roman" w:hAnsi="Times New Roman" w:cs="Times New Roman"/>
          <w:sz w:val="24"/>
          <w:szCs w:val="24"/>
        </w:rPr>
        <w:t xml:space="preserve">They use intelligent visual design including color contrast and positioning to interest the reader. The use of third person “her” and a teen-looking model further </w:t>
      </w:r>
      <w:proofErr w:type="gramStart"/>
      <w:r w:rsidR="00812164">
        <w:rPr>
          <w:rFonts w:ascii="Times New Roman" w:hAnsi="Times New Roman" w:cs="Times New Roman"/>
          <w:sz w:val="24"/>
          <w:szCs w:val="24"/>
        </w:rPr>
        <w:t>interests</w:t>
      </w:r>
      <w:proofErr w:type="gramEnd"/>
      <w:r w:rsidR="00812164">
        <w:rPr>
          <w:rFonts w:ascii="Times New Roman" w:hAnsi="Times New Roman" w:cs="Times New Roman"/>
          <w:sz w:val="24"/>
          <w:szCs w:val="24"/>
        </w:rPr>
        <w:t xml:space="preserve"> parents with teens afflicted with eczema. Then the parents are fed statistics from a clinical study. Unfortunately for the company, the </w:t>
      </w:r>
      <w:r w:rsidR="00A619C7">
        <w:rPr>
          <w:rFonts w:ascii="Times New Roman" w:hAnsi="Times New Roman" w:cs="Times New Roman"/>
          <w:sz w:val="24"/>
          <w:szCs w:val="24"/>
        </w:rPr>
        <w:t xml:space="preserve">attention-grabbing visual design only brings </w:t>
      </w:r>
      <w:r w:rsidR="00A619C7">
        <w:rPr>
          <w:rFonts w:ascii="Times New Roman" w:hAnsi="Times New Roman" w:cs="Times New Roman"/>
          <w:sz w:val="24"/>
          <w:szCs w:val="24"/>
        </w:rPr>
        <w:lastRenderedPageBreak/>
        <w:t>to light the weak statistics. Parents are unlikely to consider this risky product</w:t>
      </w:r>
      <w:del w:id="26" w:author="Charles Yang" w:date="2019-10-08T13:11:00Z">
        <w:r w:rsidR="00A619C7" w:rsidDel="00DF11A4">
          <w:rPr>
            <w:rFonts w:ascii="Times New Roman" w:hAnsi="Times New Roman" w:cs="Times New Roman"/>
            <w:sz w:val="24"/>
            <w:szCs w:val="24"/>
          </w:rPr>
          <w:delText>.</w:delText>
        </w:r>
      </w:del>
      <w:r w:rsidR="00A619C7">
        <w:rPr>
          <w:rFonts w:ascii="Times New Roman" w:hAnsi="Times New Roman" w:cs="Times New Roman"/>
          <w:sz w:val="24"/>
          <w:szCs w:val="24"/>
        </w:rPr>
        <w:t xml:space="preserve"> (Dupixent)</w:t>
      </w:r>
      <w:ins w:id="27" w:author="Charles Yang" w:date="2019-10-08T13:11:00Z">
        <w:r w:rsidR="00DF11A4">
          <w:rPr>
            <w:rFonts w:ascii="Times New Roman" w:hAnsi="Times New Roman" w:cs="Times New Roman"/>
            <w:sz w:val="24"/>
            <w:szCs w:val="24"/>
          </w:rPr>
          <w:t>. I would just go ahead and say that it is unethical, you mentioned the statistics earlier that their product is not that functional – use that.</w:t>
        </w:r>
      </w:ins>
    </w:p>
    <w:p w14:paraId="32B9789B" w14:textId="27C34339" w:rsidR="00021B3B" w:rsidRDefault="00021B3B" w:rsidP="00812164">
      <w:pPr>
        <w:spacing w:line="480" w:lineRule="auto"/>
        <w:jc w:val="both"/>
        <w:rPr>
          <w:rFonts w:ascii="Times New Roman" w:hAnsi="Times New Roman" w:cs="Times New Roman"/>
          <w:sz w:val="24"/>
          <w:szCs w:val="24"/>
        </w:rPr>
      </w:pPr>
      <w:ins w:id="28" w:author="Charles Yang" w:date="2019-10-08T13:18:00Z">
        <w:r>
          <w:rPr>
            <w:rFonts w:ascii="Times New Roman" w:hAnsi="Times New Roman" w:cs="Times New Roman"/>
            <w:sz w:val="24"/>
            <w:szCs w:val="24"/>
          </w:rPr>
          <w:t xml:space="preserve">In-text citations go before the punctuation </w:t>
        </w:r>
      </w:ins>
      <w:ins w:id="29" w:author="Charles Yang" w:date="2019-10-08T13:19:00Z">
        <w:r>
          <w:rPr>
            <w:rFonts w:ascii="Times New Roman" w:hAnsi="Times New Roman" w:cs="Times New Roman"/>
            <w:sz w:val="24"/>
            <w:szCs w:val="24"/>
          </w:rPr>
          <w:t>of the sentence/quote being cited.</w:t>
        </w:r>
      </w:ins>
    </w:p>
    <w:p w14:paraId="0BCB149D" w14:textId="2E7D7A4C" w:rsidR="00FA7BC0" w:rsidRDefault="00FA7BC0" w:rsidP="00F72C5E">
      <w:pPr>
        <w:spacing w:line="480" w:lineRule="auto"/>
        <w:jc w:val="both"/>
        <w:rPr>
          <w:rFonts w:ascii="Times New Roman" w:hAnsi="Times New Roman" w:cs="Times New Roman"/>
          <w:sz w:val="24"/>
          <w:szCs w:val="24"/>
        </w:rPr>
      </w:pPr>
    </w:p>
    <w:p w14:paraId="75E82491" w14:textId="6BBF7EF7" w:rsidR="00FA7BC0" w:rsidRDefault="00FA7BC0" w:rsidP="00F72C5E">
      <w:pPr>
        <w:spacing w:line="480" w:lineRule="auto"/>
        <w:jc w:val="both"/>
        <w:rPr>
          <w:rFonts w:ascii="Times New Roman" w:hAnsi="Times New Roman" w:cs="Times New Roman"/>
          <w:sz w:val="24"/>
          <w:szCs w:val="24"/>
        </w:rPr>
      </w:pPr>
    </w:p>
    <w:p w14:paraId="2C76C105" w14:textId="62D796E2" w:rsidR="00A619C7" w:rsidRDefault="00A619C7" w:rsidP="00F72C5E">
      <w:pPr>
        <w:spacing w:line="480" w:lineRule="auto"/>
        <w:jc w:val="both"/>
        <w:rPr>
          <w:rFonts w:ascii="Times New Roman" w:hAnsi="Times New Roman" w:cs="Times New Roman"/>
          <w:sz w:val="24"/>
          <w:szCs w:val="24"/>
        </w:rPr>
      </w:pPr>
    </w:p>
    <w:p w14:paraId="03C4538B" w14:textId="1DC59D24" w:rsidR="00A619C7" w:rsidRDefault="00A619C7" w:rsidP="00F72C5E">
      <w:pPr>
        <w:spacing w:line="480" w:lineRule="auto"/>
        <w:jc w:val="both"/>
        <w:rPr>
          <w:rFonts w:ascii="Times New Roman" w:hAnsi="Times New Roman" w:cs="Times New Roman"/>
          <w:sz w:val="24"/>
          <w:szCs w:val="24"/>
        </w:rPr>
      </w:pPr>
    </w:p>
    <w:p w14:paraId="412A36E9" w14:textId="0B895167" w:rsidR="00A619C7" w:rsidRDefault="00A619C7" w:rsidP="00F72C5E">
      <w:pPr>
        <w:spacing w:line="480" w:lineRule="auto"/>
        <w:jc w:val="both"/>
        <w:rPr>
          <w:rFonts w:ascii="Times New Roman" w:hAnsi="Times New Roman" w:cs="Times New Roman"/>
          <w:sz w:val="24"/>
          <w:szCs w:val="24"/>
        </w:rPr>
      </w:pPr>
    </w:p>
    <w:p w14:paraId="2E049E35" w14:textId="02361D2B" w:rsidR="00A619C7" w:rsidRDefault="00A619C7" w:rsidP="00F72C5E">
      <w:pPr>
        <w:spacing w:line="480" w:lineRule="auto"/>
        <w:jc w:val="both"/>
        <w:rPr>
          <w:rFonts w:ascii="Times New Roman" w:hAnsi="Times New Roman" w:cs="Times New Roman"/>
          <w:sz w:val="24"/>
          <w:szCs w:val="24"/>
        </w:rPr>
      </w:pPr>
    </w:p>
    <w:p w14:paraId="710999CA" w14:textId="185DC9CE" w:rsidR="00A619C7" w:rsidRDefault="00A619C7" w:rsidP="00F72C5E">
      <w:pPr>
        <w:spacing w:line="480" w:lineRule="auto"/>
        <w:jc w:val="both"/>
        <w:rPr>
          <w:rFonts w:ascii="Times New Roman" w:hAnsi="Times New Roman" w:cs="Times New Roman"/>
          <w:sz w:val="24"/>
          <w:szCs w:val="24"/>
        </w:rPr>
      </w:pPr>
    </w:p>
    <w:p w14:paraId="6113B222" w14:textId="4BA5BB6F" w:rsidR="00A619C7" w:rsidRDefault="00A619C7" w:rsidP="00F72C5E">
      <w:pPr>
        <w:spacing w:line="480" w:lineRule="auto"/>
        <w:jc w:val="both"/>
        <w:rPr>
          <w:rFonts w:ascii="Times New Roman" w:hAnsi="Times New Roman" w:cs="Times New Roman"/>
          <w:sz w:val="24"/>
          <w:szCs w:val="24"/>
        </w:rPr>
      </w:pPr>
    </w:p>
    <w:p w14:paraId="30147F8C" w14:textId="1D6DD8C1" w:rsidR="00A619C7" w:rsidRDefault="00A619C7" w:rsidP="00F72C5E">
      <w:pPr>
        <w:spacing w:line="480" w:lineRule="auto"/>
        <w:jc w:val="both"/>
        <w:rPr>
          <w:rFonts w:ascii="Times New Roman" w:hAnsi="Times New Roman" w:cs="Times New Roman"/>
          <w:sz w:val="24"/>
          <w:szCs w:val="24"/>
        </w:rPr>
      </w:pPr>
    </w:p>
    <w:p w14:paraId="1A21351D" w14:textId="06FF5A94" w:rsidR="00A619C7" w:rsidRDefault="00A619C7" w:rsidP="00F72C5E">
      <w:pPr>
        <w:spacing w:line="480" w:lineRule="auto"/>
        <w:jc w:val="both"/>
        <w:rPr>
          <w:rFonts w:ascii="Times New Roman" w:hAnsi="Times New Roman" w:cs="Times New Roman"/>
          <w:sz w:val="24"/>
          <w:szCs w:val="24"/>
        </w:rPr>
      </w:pPr>
    </w:p>
    <w:p w14:paraId="0D42865B" w14:textId="77777777" w:rsidR="00A619C7" w:rsidRDefault="00A619C7" w:rsidP="00F72C5E">
      <w:pPr>
        <w:spacing w:line="480" w:lineRule="auto"/>
        <w:jc w:val="both"/>
        <w:rPr>
          <w:rFonts w:ascii="Times New Roman" w:hAnsi="Times New Roman" w:cs="Times New Roman"/>
          <w:sz w:val="24"/>
          <w:szCs w:val="24"/>
        </w:rPr>
      </w:pPr>
    </w:p>
    <w:p w14:paraId="5A2D8334" w14:textId="77777777" w:rsidR="00FA7BC0" w:rsidRDefault="00FA7BC0" w:rsidP="00FA7BC0">
      <w:pPr>
        <w:spacing w:line="480" w:lineRule="auto"/>
        <w:jc w:val="center"/>
        <w:rPr>
          <w:rFonts w:ascii="Times New Roman" w:hAnsi="Times New Roman" w:cs="Times New Roman"/>
          <w:sz w:val="24"/>
          <w:szCs w:val="24"/>
        </w:rPr>
      </w:pPr>
      <w:r>
        <w:rPr>
          <w:rFonts w:ascii="Times New Roman" w:hAnsi="Times New Roman" w:cs="Times New Roman"/>
          <w:sz w:val="24"/>
          <w:szCs w:val="24"/>
        </w:rPr>
        <w:t>Works Cited</w:t>
      </w:r>
    </w:p>
    <w:p w14:paraId="6C34DBFD" w14:textId="77777777" w:rsidR="00013C02" w:rsidRPr="00013C02" w:rsidRDefault="00013C02" w:rsidP="00013C02">
      <w:pPr>
        <w:spacing w:before="100" w:beforeAutospacing="1" w:after="100" w:afterAutospacing="1" w:line="480" w:lineRule="auto"/>
        <w:ind w:left="567" w:hanging="567"/>
        <w:rPr>
          <w:rFonts w:ascii="Times New Roman" w:eastAsia="Times New Roman" w:hAnsi="Times New Roman" w:cs="Times New Roman"/>
          <w:sz w:val="24"/>
          <w:szCs w:val="24"/>
        </w:rPr>
      </w:pPr>
      <w:r w:rsidRPr="00013C02">
        <w:rPr>
          <w:rFonts w:ascii="Times New Roman" w:eastAsia="Times New Roman" w:hAnsi="Times New Roman" w:cs="Times New Roman"/>
          <w:sz w:val="24"/>
          <w:szCs w:val="24"/>
        </w:rPr>
        <w:t xml:space="preserve">Advertisement for Dupixent. </w:t>
      </w:r>
      <w:r w:rsidRPr="00013C02">
        <w:rPr>
          <w:rFonts w:ascii="Times New Roman" w:eastAsia="Times New Roman" w:hAnsi="Times New Roman" w:cs="Times New Roman"/>
          <w:i/>
          <w:iCs/>
          <w:sz w:val="24"/>
          <w:szCs w:val="24"/>
        </w:rPr>
        <w:t>Family Circle</w:t>
      </w:r>
      <w:r w:rsidRPr="00013C02">
        <w:rPr>
          <w:rFonts w:ascii="Times New Roman" w:eastAsia="Times New Roman" w:hAnsi="Times New Roman" w:cs="Times New Roman"/>
          <w:sz w:val="24"/>
          <w:szCs w:val="24"/>
        </w:rPr>
        <w:t>, Aug. 2019, p. 33.</w:t>
      </w:r>
    </w:p>
    <w:p w14:paraId="1F0F3BF5" w14:textId="37782F9B" w:rsidR="00FA7BC0" w:rsidRPr="00013C02" w:rsidRDefault="00FA7BC0" w:rsidP="00013C02">
      <w:pPr>
        <w:pStyle w:val="NormalWeb"/>
        <w:spacing w:line="480" w:lineRule="auto"/>
        <w:ind w:left="567" w:hanging="567"/>
      </w:pPr>
      <w:r w:rsidRPr="00013C02">
        <w:t xml:space="preserve">Anthony, Kiara. “Treating </w:t>
      </w:r>
      <w:r w:rsidR="003026CC" w:rsidRPr="00013C02">
        <w:t>eczema</w:t>
      </w:r>
      <w:r w:rsidRPr="00013C02">
        <w:t xml:space="preserve"> Scars.” Edited by Cynthia Cobb, </w:t>
      </w:r>
      <w:r w:rsidRPr="00013C02">
        <w:rPr>
          <w:i/>
          <w:iCs/>
        </w:rPr>
        <w:t>Healthline</w:t>
      </w:r>
      <w:r w:rsidRPr="00013C02">
        <w:t xml:space="preserve">, 27 Feb. 2018, </w:t>
      </w:r>
      <w:hyperlink r:id="rId7" w:history="1">
        <w:r w:rsidRPr="00013C02">
          <w:rPr>
            <w:rStyle w:val="Hyperlink"/>
          </w:rPr>
          <w:t>www.healthline.com/health/eczema-scars</w:t>
        </w:r>
      </w:hyperlink>
      <w:r w:rsidRPr="00013C02">
        <w:t>.</w:t>
      </w:r>
    </w:p>
    <w:p w14:paraId="06BA3800" w14:textId="30EAA9FD" w:rsidR="00013C02" w:rsidRPr="00013C02" w:rsidRDefault="00013C02" w:rsidP="00013C02">
      <w:pPr>
        <w:spacing w:before="100" w:beforeAutospacing="1" w:after="100" w:afterAutospacing="1" w:line="480" w:lineRule="auto"/>
        <w:ind w:left="567" w:hanging="567"/>
        <w:rPr>
          <w:rFonts w:ascii="Times New Roman" w:eastAsia="Times New Roman" w:hAnsi="Times New Roman" w:cs="Times New Roman"/>
          <w:sz w:val="24"/>
          <w:szCs w:val="24"/>
        </w:rPr>
      </w:pPr>
      <w:r w:rsidRPr="00013C02">
        <w:rPr>
          <w:rFonts w:ascii="Times New Roman" w:hAnsi="Times New Roman" w:cs="Times New Roman"/>
          <w:color w:val="000000"/>
          <w:sz w:val="24"/>
          <w:szCs w:val="24"/>
          <w:shd w:val="clear" w:color="auto" w:fill="FFFFFF"/>
        </w:rPr>
        <w:lastRenderedPageBreak/>
        <w:t>Fowles, Jib. "Advertising's Fifteen Basic Appeals."</w:t>
      </w:r>
      <w:r w:rsidRPr="00013C02">
        <w:rPr>
          <w:rStyle w:val="apple-converted-space"/>
          <w:rFonts w:ascii="Times New Roman" w:hAnsi="Times New Roman" w:cs="Times New Roman"/>
          <w:color w:val="000000"/>
          <w:sz w:val="24"/>
          <w:szCs w:val="24"/>
          <w:shd w:val="clear" w:color="auto" w:fill="FFFFFF"/>
        </w:rPr>
        <w:t> </w:t>
      </w:r>
      <w:r w:rsidRPr="00013C02">
        <w:rPr>
          <w:rFonts w:ascii="Times New Roman" w:hAnsi="Times New Roman" w:cs="Times New Roman"/>
          <w:i/>
          <w:iCs/>
          <w:color w:val="000000"/>
          <w:sz w:val="24"/>
          <w:szCs w:val="24"/>
          <w:shd w:val="clear" w:color="auto" w:fill="FFFFFF"/>
        </w:rPr>
        <w:t>Common Culture: Reading and Writing about American Popular Culture</w:t>
      </w:r>
      <w:r w:rsidRPr="00013C02">
        <w:rPr>
          <w:rFonts w:ascii="Times New Roman" w:hAnsi="Times New Roman" w:cs="Times New Roman"/>
          <w:color w:val="000000"/>
          <w:sz w:val="24"/>
          <w:szCs w:val="24"/>
          <w:shd w:val="clear" w:color="auto" w:fill="FFFFFF"/>
        </w:rPr>
        <w:t xml:space="preserve">. Ed. Michael </w:t>
      </w:r>
      <w:proofErr w:type="spellStart"/>
      <w:r w:rsidRPr="00013C02">
        <w:rPr>
          <w:rFonts w:ascii="Times New Roman" w:hAnsi="Times New Roman" w:cs="Times New Roman"/>
          <w:color w:val="000000"/>
          <w:sz w:val="24"/>
          <w:szCs w:val="24"/>
          <w:shd w:val="clear" w:color="auto" w:fill="FFFFFF"/>
        </w:rPr>
        <w:t>Petracca</w:t>
      </w:r>
      <w:proofErr w:type="spellEnd"/>
      <w:r w:rsidRPr="00013C02">
        <w:rPr>
          <w:rFonts w:ascii="Times New Roman" w:hAnsi="Times New Roman" w:cs="Times New Roman"/>
          <w:color w:val="000000"/>
          <w:sz w:val="24"/>
          <w:szCs w:val="24"/>
          <w:shd w:val="clear" w:color="auto" w:fill="FFFFFF"/>
        </w:rPr>
        <w:t xml:space="preserve"> and Madeline </w:t>
      </w:r>
      <w:proofErr w:type="spellStart"/>
      <w:r w:rsidRPr="00013C02">
        <w:rPr>
          <w:rFonts w:ascii="Times New Roman" w:hAnsi="Times New Roman" w:cs="Times New Roman"/>
          <w:color w:val="000000"/>
          <w:sz w:val="24"/>
          <w:szCs w:val="24"/>
          <w:shd w:val="clear" w:color="auto" w:fill="FFFFFF"/>
        </w:rPr>
        <w:t>Sorapure</w:t>
      </w:r>
      <w:proofErr w:type="spellEnd"/>
      <w:r w:rsidRPr="00013C02">
        <w:rPr>
          <w:rFonts w:ascii="Times New Roman" w:hAnsi="Times New Roman" w:cs="Times New Roman"/>
          <w:color w:val="000000"/>
          <w:sz w:val="24"/>
          <w:szCs w:val="24"/>
          <w:shd w:val="clear" w:color="auto" w:fill="FFFFFF"/>
        </w:rPr>
        <w:t>. 7th ed. New York: Pearson, 2011. 54-68. Print.</w:t>
      </w:r>
    </w:p>
    <w:p w14:paraId="7421EF16" w14:textId="77777777" w:rsidR="006B0CFF" w:rsidRDefault="006B0CFF"/>
    <w:sectPr w:rsidR="006B0CF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002051" w14:textId="77777777" w:rsidR="00384783" w:rsidRDefault="00384783" w:rsidP="00F72C5E">
      <w:pPr>
        <w:spacing w:after="0" w:line="240" w:lineRule="auto"/>
      </w:pPr>
      <w:r>
        <w:separator/>
      </w:r>
    </w:p>
  </w:endnote>
  <w:endnote w:type="continuationSeparator" w:id="0">
    <w:p w14:paraId="2E27FCC8" w14:textId="77777777" w:rsidR="00384783" w:rsidRDefault="00384783" w:rsidP="00F72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2C5681" w14:textId="77777777" w:rsidR="00384783" w:rsidRDefault="00384783" w:rsidP="00F72C5E">
      <w:pPr>
        <w:spacing w:after="0" w:line="240" w:lineRule="auto"/>
      </w:pPr>
      <w:r>
        <w:separator/>
      </w:r>
    </w:p>
  </w:footnote>
  <w:footnote w:type="continuationSeparator" w:id="0">
    <w:p w14:paraId="3CB86C91" w14:textId="77777777" w:rsidR="00384783" w:rsidRDefault="00384783" w:rsidP="00F72C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EB1CC" w14:textId="20A55C5B" w:rsidR="002C7A1D" w:rsidRPr="00F72C5E" w:rsidRDefault="002C7A1D">
    <w:pPr>
      <w:pStyle w:val="Header"/>
      <w:jc w:val="right"/>
      <w:rPr>
        <w:rFonts w:ascii="Times New Roman" w:hAnsi="Times New Roman" w:cs="Times New Roman"/>
        <w:sz w:val="24"/>
        <w:szCs w:val="24"/>
      </w:rPr>
    </w:pPr>
    <w:r w:rsidRPr="00F72C5E">
      <w:rPr>
        <w:rFonts w:ascii="Times New Roman" w:hAnsi="Times New Roman" w:cs="Times New Roman"/>
        <w:sz w:val="24"/>
        <w:szCs w:val="24"/>
      </w:rPr>
      <w:t xml:space="preserve">Yang </w:t>
    </w:r>
    <w:sdt>
      <w:sdtPr>
        <w:rPr>
          <w:rFonts w:ascii="Times New Roman" w:hAnsi="Times New Roman" w:cs="Times New Roman"/>
          <w:sz w:val="24"/>
          <w:szCs w:val="24"/>
        </w:rPr>
        <w:id w:val="1409805629"/>
        <w:docPartObj>
          <w:docPartGallery w:val="Page Numbers (Top of Page)"/>
          <w:docPartUnique/>
        </w:docPartObj>
      </w:sdtPr>
      <w:sdtEndPr>
        <w:rPr>
          <w:noProof/>
        </w:rPr>
      </w:sdtEndPr>
      <w:sdtContent>
        <w:r w:rsidRPr="00F72C5E">
          <w:rPr>
            <w:rFonts w:ascii="Times New Roman" w:hAnsi="Times New Roman" w:cs="Times New Roman"/>
            <w:sz w:val="24"/>
            <w:szCs w:val="24"/>
          </w:rPr>
          <w:fldChar w:fldCharType="begin"/>
        </w:r>
        <w:r w:rsidRPr="00F72C5E">
          <w:rPr>
            <w:rFonts w:ascii="Times New Roman" w:hAnsi="Times New Roman" w:cs="Times New Roman"/>
            <w:sz w:val="24"/>
            <w:szCs w:val="24"/>
          </w:rPr>
          <w:instrText xml:space="preserve"> PAGE   \* MERGEFORMAT </w:instrText>
        </w:r>
        <w:r w:rsidRPr="00F72C5E">
          <w:rPr>
            <w:rFonts w:ascii="Times New Roman" w:hAnsi="Times New Roman" w:cs="Times New Roman"/>
            <w:sz w:val="24"/>
            <w:szCs w:val="24"/>
          </w:rPr>
          <w:fldChar w:fldCharType="separate"/>
        </w:r>
        <w:r w:rsidRPr="00F72C5E">
          <w:rPr>
            <w:rFonts w:ascii="Times New Roman" w:hAnsi="Times New Roman" w:cs="Times New Roman"/>
            <w:noProof/>
            <w:sz w:val="24"/>
            <w:szCs w:val="24"/>
          </w:rPr>
          <w:t>2</w:t>
        </w:r>
        <w:r w:rsidRPr="00F72C5E">
          <w:rPr>
            <w:rFonts w:ascii="Times New Roman" w:hAnsi="Times New Roman" w:cs="Times New Roman"/>
            <w:noProof/>
            <w:sz w:val="24"/>
            <w:szCs w:val="24"/>
          </w:rPr>
          <w:fldChar w:fldCharType="end"/>
        </w:r>
      </w:sdtContent>
    </w:sdt>
  </w:p>
  <w:p w14:paraId="242BB1FC" w14:textId="77777777" w:rsidR="002C7A1D" w:rsidRPr="00F72C5E" w:rsidRDefault="002C7A1D">
    <w:pPr>
      <w:pStyle w:val="Header"/>
      <w:rPr>
        <w:rFonts w:ascii="Times New Roman" w:hAnsi="Times New Roman" w:cs="Times New Roman"/>
        <w:sz w:val="24"/>
        <w:szCs w:val="24"/>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arles Yang">
    <w15:presenceInfo w15:providerId="Windows Live" w15:userId="4681a2b07daad9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733"/>
    <w:rsid w:val="00013C02"/>
    <w:rsid w:val="00021B3B"/>
    <w:rsid w:val="00052689"/>
    <w:rsid w:val="00072CF7"/>
    <w:rsid w:val="00087094"/>
    <w:rsid w:val="00210A9F"/>
    <w:rsid w:val="00215B73"/>
    <w:rsid w:val="002C7A1D"/>
    <w:rsid w:val="003026CC"/>
    <w:rsid w:val="003467AB"/>
    <w:rsid w:val="00384783"/>
    <w:rsid w:val="003F3379"/>
    <w:rsid w:val="00427585"/>
    <w:rsid w:val="00447C3B"/>
    <w:rsid w:val="006B0CFF"/>
    <w:rsid w:val="006E07FE"/>
    <w:rsid w:val="007C0DF1"/>
    <w:rsid w:val="00812164"/>
    <w:rsid w:val="00841A56"/>
    <w:rsid w:val="00845191"/>
    <w:rsid w:val="008744F9"/>
    <w:rsid w:val="00954E80"/>
    <w:rsid w:val="00964723"/>
    <w:rsid w:val="00A37BEA"/>
    <w:rsid w:val="00A619C7"/>
    <w:rsid w:val="00C84E74"/>
    <w:rsid w:val="00C923FC"/>
    <w:rsid w:val="00CA1DB7"/>
    <w:rsid w:val="00D557C6"/>
    <w:rsid w:val="00DD21DA"/>
    <w:rsid w:val="00DD6733"/>
    <w:rsid w:val="00DF11A4"/>
    <w:rsid w:val="00E05FD0"/>
    <w:rsid w:val="00F72C5E"/>
    <w:rsid w:val="00FA7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F4887"/>
  <w15:chartTrackingRefBased/>
  <w15:docId w15:val="{B35EFDF0-AC69-4496-89A0-3203B0E2A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72C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2C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C5E"/>
  </w:style>
  <w:style w:type="paragraph" w:styleId="Footer">
    <w:name w:val="footer"/>
    <w:basedOn w:val="Normal"/>
    <w:link w:val="FooterChar"/>
    <w:uiPriority w:val="99"/>
    <w:unhideWhenUsed/>
    <w:rsid w:val="00F72C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C5E"/>
  </w:style>
  <w:style w:type="paragraph" w:styleId="NormalWeb">
    <w:name w:val="Normal (Web)"/>
    <w:basedOn w:val="Normal"/>
    <w:uiPriority w:val="99"/>
    <w:semiHidden/>
    <w:unhideWhenUsed/>
    <w:rsid w:val="00FA7B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A7BC0"/>
    <w:rPr>
      <w:color w:val="0563C1" w:themeColor="hyperlink"/>
      <w:u w:val="single"/>
    </w:rPr>
  </w:style>
  <w:style w:type="character" w:customStyle="1" w:styleId="apple-converted-space">
    <w:name w:val="apple-converted-space"/>
    <w:basedOn w:val="DefaultParagraphFont"/>
    <w:rsid w:val="00013C02"/>
  </w:style>
  <w:style w:type="paragraph" w:styleId="BalloonText">
    <w:name w:val="Balloon Text"/>
    <w:basedOn w:val="Normal"/>
    <w:link w:val="BalloonTextChar"/>
    <w:uiPriority w:val="99"/>
    <w:semiHidden/>
    <w:unhideWhenUsed/>
    <w:rsid w:val="00021B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1B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healthline.com/health/eczema-sca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1435</TotalTime>
  <Pages>5</Pages>
  <Words>870</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Yang</dc:creator>
  <cp:keywords/>
  <dc:description/>
  <cp:lastModifiedBy>Charles Yang</cp:lastModifiedBy>
  <cp:revision>9</cp:revision>
  <dcterms:created xsi:type="dcterms:W3CDTF">2019-10-03T13:18:00Z</dcterms:created>
  <dcterms:modified xsi:type="dcterms:W3CDTF">2019-10-08T18:28:00Z</dcterms:modified>
</cp:coreProperties>
</file>