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3129" w14:textId="44E3DE18" w:rsidR="00E66FED"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224CCCBC" w14:textId="44035403" w:rsidR="003F7DF7"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English 250H TE</w:t>
      </w:r>
    </w:p>
    <w:p w14:paraId="555F02C7" w14:textId="2E38DBE2" w:rsidR="003F7DF7" w:rsidRDefault="003F7DF7" w:rsidP="003F7DF7">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09610768" w14:textId="515F3C1D" w:rsidR="003F7DF7" w:rsidRDefault="003F7DF7" w:rsidP="003F7DF7">
      <w:pPr>
        <w:spacing w:line="480" w:lineRule="auto"/>
        <w:rPr>
          <w:rFonts w:ascii="Times New Roman" w:hAnsi="Times New Roman" w:cs="Times New Roman"/>
          <w:sz w:val="24"/>
          <w:szCs w:val="24"/>
        </w:rPr>
      </w:pPr>
      <w:r>
        <w:rPr>
          <w:rFonts w:ascii="Times New Roman" w:hAnsi="Times New Roman" w:cs="Times New Roman"/>
          <w:sz w:val="24"/>
          <w:szCs w:val="24"/>
        </w:rPr>
        <w:t>10/29/2019</w:t>
      </w:r>
    </w:p>
    <w:p w14:paraId="7B31C1C6" w14:textId="3AEA2E91" w:rsidR="003F7DF7" w:rsidRPr="00F0324B" w:rsidRDefault="003F7DF7" w:rsidP="003F7DF7">
      <w:pPr>
        <w:spacing w:line="480" w:lineRule="auto"/>
        <w:jc w:val="center"/>
        <w:rPr>
          <w:rFonts w:ascii="Times New Roman" w:hAnsi="Times New Roman" w:cs="Times New Roman"/>
          <w:b/>
          <w:bCs/>
          <w:sz w:val="24"/>
          <w:szCs w:val="24"/>
        </w:rPr>
      </w:pPr>
      <w:r w:rsidRPr="00F0324B">
        <w:rPr>
          <w:rFonts w:ascii="Times New Roman" w:hAnsi="Times New Roman" w:cs="Times New Roman"/>
          <w:b/>
          <w:bCs/>
          <w:sz w:val="24"/>
          <w:szCs w:val="24"/>
        </w:rPr>
        <w:t>Balancing Freedom of Religion and the Establishment Clause in the First Amendment</w:t>
      </w:r>
    </w:p>
    <w:p w14:paraId="0618BA0D" w14:textId="7362C396" w:rsidR="003F7DF7" w:rsidRPr="002A1F0C" w:rsidRDefault="005A6966"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Catherine Nolan-Ferrell, an associate professor at the University of Texas at San Antonio, had a problem</w:t>
      </w:r>
      <w:commentRangeEnd w:id="0"/>
      <w:r w:rsidR="008648A2">
        <w:rPr>
          <w:rStyle w:val="CommentReference"/>
        </w:rPr>
        <w:commentReference w:id="0"/>
      </w:r>
      <w:r>
        <w:rPr>
          <w:rFonts w:ascii="Times New Roman" w:hAnsi="Times New Roman" w:cs="Times New Roman"/>
          <w:sz w:val="24"/>
          <w:szCs w:val="24"/>
        </w:rPr>
        <w:t xml:space="preserve">. In her article, </w:t>
      </w:r>
      <w:r>
        <w:rPr>
          <w:rFonts w:ascii="Times New Roman" w:hAnsi="Times New Roman" w:cs="Times New Roman"/>
          <w:i/>
          <w:iCs/>
          <w:sz w:val="24"/>
          <w:szCs w:val="24"/>
        </w:rPr>
        <w:t>Balancing Free Speech and Classroom Civility</w:t>
      </w:r>
      <w:r>
        <w:rPr>
          <w:rFonts w:ascii="Times New Roman" w:hAnsi="Times New Roman" w:cs="Times New Roman"/>
          <w:sz w:val="24"/>
          <w:szCs w:val="24"/>
        </w:rPr>
        <w:t xml:space="preserve">, </w:t>
      </w:r>
      <w:r w:rsidR="00B2369C">
        <w:rPr>
          <w:rFonts w:ascii="Times New Roman" w:hAnsi="Times New Roman" w:cs="Times New Roman"/>
          <w:sz w:val="24"/>
          <w:szCs w:val="24"/>
        </w:rPr>
        <w:t xml:space="preserve">she asked the question: “How do faculty members draw the line between free speech and disruptive behavior?” (Nolan-Ferrell). </w:t>
      </w:r>
      <w:r w:rsidR="00B2369C" w:rsidRPr="002A1F0C">
        <w:rPr>
          <w:rFonts w:ascii="Times New Roman" w:hAnsi="Times New Roman" w:cs="Times New Roman"/>
          <w:sz w:val="24"/>
          <w:szCs w:val="24"/>
        </w:rPr>
        <w:t xml:space="preserve">This is an incredibly fine balance between </w:t>
      </w:r>
      <w:r w:rsidR="00504029" w:rsidRPr="002A1F0C">
        <w:rPr>
          <w:rFonts w:ascii="Times New Roman" w:hAnsi="Times New Roman" w:cs="Times New Roman"/>
          <w:sz w:val="24"/>
          <w:szCs w:val="24"/>
        </w:rPr>
        <w:t>the First Amendment</w:t>
      </w:r>
      <w:r w:rsidR="00B2369C" w:rsidRPr="002A1F0C">
        <w:rPr>
          <w:rFonts w:ascii="Times New Roman" w:hAnsi="Times New Roman" w:cs="Times New Roman"/>
          <w:sz w:val="24"/>
          <w:szCs w:val="24"/>
        </w:rPr>
        <w:t xml:space="preserve"> and a productive classroom. </w:t>
      </w:r>
      <w:r w:rsidR="00504029" w:rsidRPr="002A1F0C">
        <w:rPr>
          <w:rFonts w:ascii="Times New Roman" w:hAnsi="Times New Roman" w:cs="Times New Roman"/>
          <w:sz w:val="24"/>
          <w:szCs w:val="24"/>
        </w:rPr>
        <w:t xml:space="preserve">Almost all Americans understand the importance of the First Amendment, but not everyone can appreciate </w:t>
      </w:r>
      <w:r w:rsidR="007B5924" w:rsidRPr="002A1F0C">
        <w:rPr>
          <w:rFonts w:ascii="Times New Roman" w:hAnsi="Times New Roman" w:cs="Times New Roman"/>
          <w:sz w:val="24"/>
          <w:szCs w:val="24"/>
        </w:rPr>
        <w:t>its individual parts</w:t>
      </w:r>
      <w:r w:rsidR="00504029" w:rsidRPr="002A1F0C">
        <w:rPr>
          <w:rFonts w:ascii="Times New Roman" w:hAnsi="Times New Roman" w:cs="Times New Roman"/>
          <w:sz w:val="24"/>
          <w:szCs w:val="24"/>
        </w:rPr>
        <w:t xml:space="preserve">. </w:t>
      </w:r>
      <w:r w:rsidR="00B2369C" w:rsidRPr="002A1F0C">
        <w:rPr>
          <w:rFonts w:ascii="Times New Roman" w:hAnsi="Times New Roman" w:cs="Times New Roman"/>
          <w:sz w:val="24"/>
          <w:szCs w:val="24"/>
        </w:rPr>
        <w:t xml:space="preserve"> </w:t>
      </w:r>
      <w:r w:rsidR="00504029" w:rsidRPr="002A1F0C">
        <w:rPr>
          <w:rFonts w:ascii="Times New Roman" w:hAnsi="Times New Roman" w:cs="Times New Roman"/>
          <w:sz w:val="24"/>
          <w:szCs w:val="24"/>
        </w:rPr>
        <w:t xml:space="preserve">The </w:t>
      </w:r>
      <w:r w:rsidR="008A5AF4" w:rsidRPr="002A1F0C">
        <w:rPr>
          <w:rFonts w:ascii="Times New Roman" w:hAnsi="Times New Roman" w:cs="Times New Roman"/>
          <w:sz w:val="24"/>
          <w:szCs w:val="24"/>
        </w:rPr>
        <w:t xml:space="preserve">concept </w:t>
      </w:r>
      <w:r w:rsidR="007B5924" w:rsidRPr="002A1F0C">
        <w:rPr>
          <w:rFonts w:ascii="Times New Roman" w:hAnsi="Times New Roman" w:cs="Times New Roman"/>
          <w:sz w:val="24"/>
          <w:szCs w:val="24"/>
        </w:rPr>
        <w:t xml:space="preserve">in the </w:t>
      </w:r>
      <w:r w:rsidR="00504029" w:rsidRPr="002A1F0C">
        <w:rPr>
          <w:rFonts w:ascii="Times New Roman" w:hAnsi="Times New Roman" w:cs="Times New Roman"/>
          <w:sz w:val="24"/>
          <w:szCs w:val="24"/>
        </w:rPr>
        <w:t xml:space="preserve">Establishment Clause has been an integral part </w:t>
      </w:r>
      <w:r w:rsidR="000E4C3D" w:rsidRPr="002A1F0C">
        <w:rPr>
          <w:rFonts w:ascii="Times New Roman" w:hAnsi="Times New Roman" w:cs="Times New Roman"/>
          <w:sz w:val="24"/>
          <w:szCs w:val="24"/>
        </w:rPr>
        <w:t>of the First</w:t>
      </w:r>
      <w:r w:rsidR="00504029" w:rsidRPr="002A1F0C">
        <w:rPr>
          <w:rFonts w:ascii="Times New Roman" w:hAnsi="Times New Roman" w:cs="Times New Roman"/>
          <w:sz w:val="24"/>
          <w:szCs w:val="24"/>
        </w:rPr>
        <w:t>.</w:t>
      </w:r>
      <w:r w:rsidR="00504029">
        <w:rPr>
          <w:rFonts w:ascii="Times New Roman" w:hAnsi="Times New Roman" w:cs="Times New Roman"/>
          <w:sz w:val="24"/>
          <w:szCs w:val="24"/>
        </w:rPr>
        <w:t xml:space="preserve"> </w:t>
      </w:r>
      <w:r w:rsidR="008A5AF4" w:rsidRPr="002A1F0C">
        <w:rPr>
          <w:rFonts w:ascii="Times New Roman" w:hAnsi="Times New Roman" w:cs="Times New Roman"/>
          <w:sz w:val="24"/>
          <w:szCs w:val="24"/>
        </w:rPr>
        <w:t>However, it must be balanced with Freedom of Religion. This idea is called the separation of church and state</w:t>
      </w:r>
      <w:r w:rsidR="009011F8" w:rsidRPr="002A1F0C">
        <w:rPr>
          <w:rFonts w:ascii="Times New Roman" w:hAnsi="Times New Roman" w:cs="Times New Roman"/>
          <w:sz w:val="24"/>
          <w:szCs w:val="24"/>
        </w:rPr>
        <w:t>,</w:t>
      </w:r>
      <w:r w:rsidR="009011F8">
        <w:rPr>
          <w:rFonts w:ascii="Times New Roman" w:hAnsi="Times New Roman" w:cs="Times New Roman"/>
          <w:sz w:val="24"/>
          <w:szCs w:val="24"/>
        </w:rPr>
        <w:t xml:space="preserve"> which is explored in depth in</w:t>
      </w:r>
      <w:r w:rsidR="002A1F0C">
        <w:rPr>
          <w:rFonts w:ascii="Times New Roman" w:hAnsi="Times New Roman" w:cs="Times New Roman"/>
          <w:sz w:val="24"/>
          <w:szCs w:val="24"/>
        </w:rPr>
        <w:t xml:space="preserve"> </w:t>
      </w:r>
      <w:r w:rsidR="002A1F0C">
        <w:rPr>
          <w:rFonts w:ascii="Times New Roman" w:hAnsi="Times New Roman" w:cs="Times New Roman"/>
          <w:i/>
          <w:iCs/>
          <w:sz w:val="24"/>
          <w:szCs w:val="24"/>
        </w:rPr>
        <w:t>Reynolds v. U.S.</w:t>
      </w:r>
      <w:r w:rsidR="002A1F0C">
        <w:rPr>
          <w:rFonts w:ascii="Times New Roman" w:hAnsi="Times New Roman" w:cs="Times New Roman"/>
          <w:sz w:val="24"/>
          <w:szCs w:val="24"/>
        </w:rPr>
        <w:t xml:space="preserve"> and later in</w:t>
      </w:r>
      <w:r w:rsidR="009011F8">
        <w:rPr>
          <w:rFonts w:ascii="Times New Roman" w:hAnsi="Times New Roman" w:cs="Times New Roman"/>
          <w:sz w:val="24"/>
          <w:szCs w:val="24"/>
        </w:rPr>
        <w:t xml:space="preserve"> </w:t>
      </w:r>
      <w:r w:rsidR="009011F8">
        <w:rPr>
          <w:rFonts w:ascii="Times New Roman" w:hAnsi="Times New Roman" w:cs="Times New Roman"/>
          <w:i/>
          <w:iCs/>
          <w:sz w:val="24"/>
          <w:szCs w:val="24"/>
        </w:rPr>
        <w:t xml:space="preserve">Everson v. </w:t>
      </w:r>
      <w:r w:rsidR="009011F8" w:rsidRPr="009011F8">
        <w:rPr>
          <w:rFonts w:ascii="Times New Roman" w:hAnsi="Times New Roman" w:cs="Times New Roman"/>
          <w:i/>
          <w:iCs/>
          <w:sz w:val="24"/>
          <w:szCs w:val="24"/>
        </w:rPr>
        <w:t>Board</w:t>
      </w:r>
      <w:r w:rsidR="009011F8">
        <w:rPr>
          <w:rFonts w:ascii="Times New Roman" w:hAnsi="Times New Roman" w:cs="Times New Roman"/>
          <w:sz w:val="24"/>
          <w:szCs w:val="24"/>
        </w:rPr>
        <w:t>. In the decades after, this idea would be expanded in three</w:t>
      </w:r>
      <w:r w:rsidR="002A1F0C">
        <w:rPr>
          <w:rFonts w:ascii="Times New Roman" w:hAnsi="Times New Roman" w:cs="Times New Roman"/>
          <w:sz w:val="24"/>
          <w:szCs w:val="24"/>
        </w:rPr>
        <w:t xml:space="preserve"> more</w:t>
      </w:r>
      <w:r w:rsidR="009011F8">
        <w:rPr>
          <w:rFonts w:ascii="Times New Roman" w:hAnsi="Times New Roman" w:cs="Times New Roman"/>
          <w:sz w:val="24"/>
          <w:szCs w:val="24"/>
        </w:rPr>
        <w:t xml:space="preserve"> landmark cases involving schools. </w:t>
      </w:r>
      <w:r w:rsidR="00203072" w:rsidRPr="002A1F0C">
        <w:rPr>
          <w:rFonts w:ascii="Times New Roman" w:hAnsi="Times New Roman" w:cs="Times New Roman"/>
          <w:sz w:val="24"/>
          <w:szCs w:val="24"/>
        </w:rPr>
        <w:t>The historically blurry line separating church and state was defined clearer by</w:t>
      </w:r>
      <w:r w:rsidR="002A1F0C">
        <w:rPr>
          <w:rFonts w:ascii="Times New Roman" w:hAnsi="Times New Roman" w:cs="Times New Roman"/>
          <w:sz w:val="24"/>
          <w:szCs w:val="24"/>
          <w:u w:val="single"/>
        </w:rPr>
        <w:t xml:space="preserve"> </w:t>
      </w:r>
      <w:r w:rsidR="002A1F0C">
        <w:rPr>
          <w:rFonts w:ascii="Times New Roman" w:hAnsi="Times New Roman" w:cs="Times New Roman"/>
          <w:i/>
          <w:iCs/>
          <w:sz w:val="24"/>
          <w:szCs w:val="24"/>
          <w:u w:val="single"/>
        </w:rPr>
        <w:t xml:space="preserve">Reynolds v. U.S. </w:t>
      </w:r>
      <w:r w:rsidR="002A1F0C">
        <w:rPr>
          <w:rFonts w:ascii="Times New Roman" w:hAnsi="Times New Roman" w:cs="Times New Roman"/>
          <w:sz w:val="24"/>
          <w:szCs w:val="24"/>
          <w:u w:val="single"/>
        </w:rPr>
        <w:t xml:space="preserve">and later in </w:t>
      </w:r>
      <w:r w:rsidR="00203072" w:rsidRPr="002A1F0C">
        <w:rPr>
          <w:rFonts w:ascii="Times New Roman" w:hAnsi="Times New Roman" w:cs="Times New Roman"/>
          <w:i/>
          <w:iCs/>
          <w:sz w:val="24"/>
          <w:szCs w:val="24"/>
        </w:rPr>
        <w:t>Everson v. Board</w:t>
      </w:r>
      <w:r w:rsidR="00203072" w:rsidRPr="002A1F0C">
        <w:rPr>
          <w:rFonts w:ascii="Times New Roman" w:hAnsi="Times New Roman" w:cs="Times New Roman"/>
          <w:sz w:val="24"/>
          <w:szCs w:val="24"/>
        </w:rPr>
        <w:t xml:space="preserve">, where a precedent was set that would be the basis of </w:t>
      </w:r>
      <w:r w:rsidR="007B5924" w:rsidRPr="002A1F0C">
        <w:rPr>
          <w:rFonts w:ascii="Times New Roman" w:hAnsi="Times New Roman" w:cs="Times New Roman"/>
          <w:sz w:val="24"/>
          <w:szCs w:val="24"/>
        </w:rPr>
        <w:t xml:space="preserve">three </w:t>
      </w:r>
      <w:r w:rsidR="002A1F0C">
        <w:rPr>
          <w:rFonts w:ascii="Times New Roman" w:hAnsi="Times New Roman" w:cs="Times New Roman"/>
          <w:sz w:val="24"/>
          <w:szCs w:val="24"/>
          <w:u w:val="single"/>
        </w:rPr>
        <w:t xml:space="preserve">more </w:t>
      </w:r>
      <w:r w:rsidR="007B5924" w:rsidRPr="002A1F0C">
        <w:rPr>
          <w:rFonts w:ascii="Times New Roman" w:hAnsi="Times New Roman" w:cs="Times New Roman"/>
          <w:sz w:val="24"/>
          <w:szCs w:val="24"/>
        </w:rPr>
        <w:t>landmark</w:t>
      </w:r>
      <w:r w:rsidR="00203072" w:rsidRPr="002A1F0C">
        <w:rPr>
          <w:rFonts w:ascii="Times New Roman" w:hAnsi="Times New Roman" w:cs="Times New Roman"/>
          <w:sz w:val="24"/>
          <w:szCs w:val="24"/>
        </w:rPr>
        <w:t xml:space="preserve"> Supreme Court </w:t>
      </w:r>
      <w:commentRangeStart w:id="1"/>
      <w:r w:rsidR="00203072" w:rsidRPr="002A1F0C">
        <w:rPr>
          <w:rFonts w:ascii="Times New Roman" w:hAnsi="Times New Roman" w:cs="Times New Roman"/>
          <w:sz w:val="24"/>
          <w:szCs w:val="24"/>
        </w:rPr>
        <w:t>cases</w:t>
      </w:r>
      <w:commentRangeEnd w:id="1"/>
      <w:r w:rsidR="00FD05D3">
        <w:rPr>
          <w:rStyle w:val="CommentReference"/>
        </w:rPr>
        <w:commentReference w:id="1"/>
      </w:r>
      <w:r w:rsidR="00203072" w:rsidRPr="002A1F0C">
        <w:rPr>
          <w:rFonts w:ascii="Times New Roman" w:hAnsi="Times New Roman" w:cs="Times New Roman"/>
          <w:sz w:val="24"/>
          <w:szCs w:val="24"/>
        </w:rPr>
        <w:t xml:space="preserve"> regarding the Establishment C</w:t>
      </w:r>
      <w:commentRangeStart w:id="2"/>
      <w:r w:rsidR="00203072" w:rsidRPr="002A1F0C">
        <w:rPr>
          <w:rFonts w:ascii="Times New Roman" w:hAnsi="Times New Roman" w:cs="Times New Roman"/>
          <w:sz w:val="24"/>
          <w:szCs w:val="24"/>
        </w:rPr>
        <w:t>lause</w:t>
      </w:r>
      <w:commentRangeEnd w:id="2"/>
      <w:r w:rsidR="002101BC">
        <w:rPr>
          <w:rStyle w:val="CommentReference"/>
        </w:rPr>
        <w:commentReference w:id="2"/>
      </w:r>
      <w:r w:rsidR="00203072" w:rsidRPr="002A1F0C">
        <w:rPr>
          <w:rFonts w:ascii="Times New Roman" w:hAnsi="Times New Roman" w:cs="Times New Roman"/>
          <w:sz w:val="24"/>
          <w:szCs w:val="24"/>
        </w:rPr>
        <w:t>.</w:t>
      </w:r>
    </w:p>
    <w:p w14:paraId="05743C20" w14:textId="22921DDF" w:rsidR="00AD1E4F" w:rsidRDefault="00914022" w:rsidP="003F7DF7">
      <w:pPr>
        <w:spacing w:line="480" w:lineRule="auto"/>
        <w:jc w:val="both"/>
        <w:rPr>
          <w:rFonts w:ascii="Times New Roman" w:hAnsi="Times New Roman" w:cs="Times New Roman"/>
          <w:sz w:val="24"/>
          <w:szCs w:val="24"/>
        </w:rPr>
      </w:pPr>
      <w:r w:rsidRPr="00277812">
        <w:rPr>
          <w:noProof/>
        </w:rPr>
        <w:drawing>
          <wp:anchor distT="0" distB="0" distL="114300" distR="114300" simplePos="0" relativeHeight="251659264" behindDoc="0" locked="0" layoutInCell="1" allowOverlap="1" wp14:anchorId="1F215E24" wp14:editId="6D3BB24F">
            <wp:simplePos x="0" y="0"/>
            <wp:positionH relativeFrom="margin">
              <wp:posOffset>3295650</wp:posOffset>
            </wp:positionH>
            <wp:positionV relativeFrom="paragraph">
              <wp:posOffset>363220</wp:posOffset>
            </wp:positionV>
            <wp:extent cx="2638425" cy="17545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754505"/>
                    </a:xfrm>
                    <a:prstGeom prst="rect">
                      <a:avLst/>
                    </a:prstGeom>
                  </pic:spPr>
                </pic:pic>
              </a:graphicData>
            </a:graphic>
            <wp14:sizeRelH relativeFrom="margin">
              <wp14:pctWidth>0</wp14:pctWidth>
            </wp14:sizeRelH>
            <wp14:sizeRelV relativeFrom="margin">
              <wp14:pctHeight>0</wp14:pctHeight>
            </wp14:sizeRelV>
          </wp:anchor>
        </w:drawing>
      </w:r>
      <w:r w:rsidR="00277812" w:rsidRPr="00277812">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240C41A1" wp14:editId="25567709">
                <wp:simplePos x="0" y="0"/>
                <wp:positionH relativeFrom="margin">
                  <wp:posOffset>3378200</wp:posOffset>
                </wp:positionH>
                <wp:positionV relativeFrom="paragraph">
                  <wp:posOffset>2106295</wp:posOffset>
                </wp:positionV>
                <wp:extent cx="2476500" cy="393700"/>
                <wp:effectExtent l="0" t="0" r="19050" b="25400"/>
                <wp:wrapTight wrapText="bothSides">
                  <wp:wrapPolygon edited="0">
                    <wp:start x="0" y="0"/>
                    <wp:lineTo x="0" y="21948"/>
                    <wp:lineTo x="21600" y="21948"/>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93700"/>
                        </a:xfrm>
                        <a:prstGeom prst="rect">
                          <a:avLst/>
                        </a:prstGeom>
                        <a:solidFill>
                          <a:srgbClr val="FFFFFF"/>
                        </a:solidFill>
                        <a:ln w="9525">
                          <a:solidFill>
                            <a:srgbClr val="000000"/>
                          </a:solidFill>
                          <a:miter lim="800000"/>
                          <a:headEnd/>
                          <a:tailEnd/>
                        </a:ln>
                      </wps:spPr>
                      <wps:txbx>
                        <w:txbxContent>
                          <w:p w14:paraId="6ED4997E" w14:textId="566BEABE" w:rsidR="00864798" w:rsidRPr="00385A0A" w:rsidRDefault="00914022">
                            <w:pPr>
                              <w:rPr>
                                <w:rFonts w:ascii="Times New Roman" w:hAnsi="Times New Roman" w:cs="Times New Roman"/>
                                <w:sz w:val="20"/>
                                <w:szCs w:val="20"/>
                              </w:rPr>
                            </w:pPr>
                            <w:r>
                              <w:rPr>
                                <w:rFonts w:ascii="Times New Roman" w:hAnsi="Times New Roman" w:cs="Times New Roman"/>
                                <w:sz w:val="20"/>
                                <w:szCs w:val="20"/>
                              </w:rPr>
                              <w:t xml:space="preserve">A depiction of the Lutheran Exile </w:t>
                            </w:r>
                            <w:r w:rsidR="009011F8">
                              <w:rPr>
                                <w:rFonts w:ascii="Times New Roman" w:hAnsi="Times New Roman" w:cs="Times New Roman"/>
                                <w:sz w:val="20"/>
                                <w:szCs w:val="20"/>
                              </w:rPr>
                              <w:t>from</w:t>
                            </w:r>
                            <w:r>
                              <w:rPr>
                                <w:rFonts w:ascii="Times New Roman" w:hAnsi="Times New Roman" w:cs="Times New Roman"/>
                                <w:sz w:val="20"/>
                                <w:szCs w:val="20"/>
                              </w:rPr>
                              <w:t xml:space="preserve"> Austria by </w:t>
                            </w:r>
                            <w:r w:rsidR="00864798">
                              <w:rPr>
                                <w:rFonts w:ascii="Times New Roman" w:hAnsi="Times New Roman" w:cs="Times New Roman"/>
                                <w:sz w:val="20"/>
                                <w:szCs w:val="20"/>
                              </w:rPr>
                              <w:t xml:space="preserve">David </w:t>
                            </w:r>
                            <w:proofErr w:type="spellStart"/>
                            <w:r w:rsidR="00864798" w:rsidRPr="00385A0A">
                              <w:rPr>
                                <w:rFonts w:ascii="Times New Roman" w:hAnsi="Times New Roman" w:cs="Times New Roman"/>
                                <w:sz w:val="20"/>
                                <w:szCs w:val="20"/>
                              </w:rPr>
                              <w:t>Böecklin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0C41A1" id="_x0000_t202" coordsize="21600,21600" o:spt="202" path="m,l,21600r21600,l21600,xe">
                <v:stroke joinstyle="miter"/>
                <v:path gradientshapeok="t" o:connecttype="rect"/>
              </v:shapetype>
              <v:shape id="Text Box 2" o:spid="_x0000_s1026" type="#_x0000_t202" style="position:absolute;left:0;text-align:left;margin-left:266pt;margin-top:165.85pt;width:195pt;height:3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">
                <v:textbox>
                  <w:txbxContent>
                    <w:p w14:paraId="6ED4997E" w14:textId="566BEABE" w:rsidR="00864798" w:rsidRPr="00385A0A" w:rsidRDefault="00914022">
                      <w:pPr>
                        <w:rPr>
                          <w:rFonts w:ascii="Times New Roman" w:hAnsi="Times New Roman" w:cs="Times New Roman"/>
                          <w:sz w:val="20"/>
                          <w:szCs w:val="20"/>
                        </w:rPr>
                      </w:pPr>
                      <w:r>
                        <w:rPr>
                          <w:rFonts w:ascii="Times New Roman" w:hAnsi="Times New Roman" w:cs="Times New Roman"/>
                          <w:sz w:val="20"/>
                          <w:szCs w:val="20"/>
                        </w:rPr>
                        <w:t xml:space="preserve">A depiction of the Lutheran Exile </w:t>
                      </w:r>
                      <w:r w:rsidR="009011F8">
                        <w:rPr>
                          <w:rFonts w:ascii="Times New Roman" w:hAnsi="Times New Roman" w:cs="Times New Roman"/>
                          <w:sz w:val="20"/>
                          <w:szCs w:val="20"/>
                        </w:rPr>
                        <w:t>from</w:t>
                      </w:r>
                      <w:r>
                        <w:rPr>
                          <w:rFonts w:ascii="Times New Roman" w:hAnsi="Times New Roman" w:cs="Times New Roman"/>
                          <w:sz w:val="20"/>
                          <w:szCs w:val="20"/>
                        </w:rPr>
                        <w:t xml:space="preserve"> Austria by </w:t>
                      </w:r>
                      <w:r w:rsidR="00864798">
                        <w:rPr>
                          <w:rFonts w:ascii="Times New Roman" w:hAnsi="Times New Roman" w:cs="Times New Roman"/>
                          <w:sz w:val="20"/>
                          <w:szCs w:val="20"/>
                        </w:rPr>
                        <w:t xml:space="preserve">David </w:t>
                      </w:r>
                      <w:proofErr w:type="spellStart"/>
                      <w:r w:rsidR="00864798" w:rsidRPr="00385A0A">
                        <w:rPr>
                          <w:rFonts w:ascii="Times New Roman" w:hAnsi="Times New Roman" w:cs="Times New Roman"/>
                          <w:sz w:val="20"/>
                          <w:szCs w:val="20"/>
                        </w:rPr>
                        <w:t>Böecklin</w:t>
                      </w:r>
                      <w:proofErr w:type="spellEnd"/>
                    </w:p>
                  </w:txbxContent>
                </v:textbox>
                <w10:wrap type="tight" anchorx="margin"/>
              </v:shape>
            </w:pict>
          </mc:Fallback>
        </mc:AlternateContent>
      </w:r>
      <w:r w:rsidR="00203072">
        <w:rPr>
          <w:rFonts w:ascii="Times New Roman" w:hAnsi="Times New Roman" w:cs="Times New Roman"/>
          <w:sz w:val="24"/>
          <w:szCs w:val="24"/>
        </w:rPr>
        <w:tab/>
      </w:r>
      <w:commentRangeStart w:id="3"/>
      <w:r w:rsidR="00203072">
        <w:rPr>
          <w:rFonts w:ascii="Times New Roman" w:hAnsi="Times New Roman" w:cs="Times New Roman"/>
          <w:sz w:val="24"/>
          <w:szCs w:val="24"/>
        </w:rPr>
        <w:t>The</w:t>
      </w:r>
      <w:commentRangeEnd w:id="3"/>
      <w:r w:rsidR="00FD05D3">
        <w:rPr>
          <w:rStyle w:val="CommentReference"/>
        </w:rPr>
        <w:commentReference w:id="3"/>
      </w:r>
      <w:r w:rsidR="00203072">
        <w:rPr>
          <w:rFonts w:ascii="Times New Roman" w:hAnsi="Times New Roman" w:cs="Times New Roman"/>
          <w:sz w:val="24"/>
          <w:szCs w:val="24"/>
        </w:rPr>
        <w:t xml:space="preserve"> historical purpose behind the First Amendment has been up to debate for centuries. One </w:t>
      </w:r>
      <w:r w:rsidR="005370C9">
        <w:rPr>
          <w:rFonts w:ascii="Times New Roman" w:hAnsi="Times New Roman" w:cs="Times New Roman"/>
          <w:sz w:val="24"/>
          <w:szCs w:val="24"/>
        </w:rPr>
        <w:t>perspective tries to attribute the purpose of the First to the origins of the American people.</w:t>
      </w:r>
      <w:r w:rsidR="00203072">
        <w:rPr>
          <w:rFonts w:ascii="Times New Roman" w:hAnsi="Times New Roman" w:cs="Times New Roman"/>
          <w:sz w:val="24"/>
          <w:szCs w:val="24"/>
        </w:rPr>
        <w:t xml:space="preserve"> </w:t>
      </w:r>
      <w:r w:rsidR="005370C9">
        <w:rPr>
          <w:rFonts w:ascii="Times New Roman" w:hAnsi="Times New Roman" w:cs="Times New Roman"/>
          <w:sz w:val="24"/>
          <w:szCs w:val="24"/>
        </w:rPr>
        <w:t>In the 17</w:t>
      </w:r>
      <w:r w:rsidR="005370C9" w:rsidRPr="005370C9">
        <w:rPr>
          <w:rFonts w:ascii="Times New Roman" w:hAnsi="Times New Roman" w:cs="Times New Roman"/>
          <w:sz w:val="24"/>
          <w:szCs w:val="24"/>
          <w:vertAlign w:val="superscript"/>
        </w:rPr>
        <w:t>th</w:t>
      </w:r>
      <w:r w:rsidR="005370C9">
        <w:rPr>
          <w:rFonts w:ascii="Times New Roman" w:hAnsi="Times New Roman" w:cs="Times New Roman"/>
          <w:sz w:val="24"/>
          <w:szCs w:val="24"/>
        </w:rPr>
        <w:t xml:space="preserve"> century, many groups fled to the Americas to escape violent religious theocracies all around the European conti</w:t>
      </w:r>
      <w:r>
        <w:rPr>
          <w:rFonts w:ascii="Times New Roman" w:hAnsi="Times New Roman" w:cs="Times New Roman"/>
          <w:sz w:val="24"/>
          <w:szCs w:val="24"/>
        </w:rPr>
        <w:t xml:space="preserve">nent </w:t>
      </w:r>
      <w:r w:rsidR="00053A65">
        <w:rPr>
          <w:rFonts w:ascii="Times New Roman" w:hAnsi="Times New Roman" w:cs="Times New Roman"/>
          <w:sz w:val="24"/>
          <w:szCs w:val="24"/>
        </w:rPr>
        <w:t>(Lib</w:t>
      </w:r>
      <w:r>
        <w:rPr>
          <w:rFonts w:ascii="Times New Roman" w:hAnsi="Times New Roman" w:cs="Times New Roman"/>
          <w:sz w:val="24"/>
          <w:szCs w:val="24"/>
        </w:rPr>
        <w:t>rary</w:t>
      </w:r>
      <w:r w:rsidR="00053A65">
        <w:rPr>
          <w:rFonts w:ascii="Times New Roman" w:hAnsi="Times New Roman" w:cs="Times New Roman"/>
          <w:sz w:val="24"/>
          <w:szCs w:val="24"/>
        </w:rPr>
        <w:t xml:space="preserve"> of Cong</w:t>
      </w:r>
      <w:r>
        <w:rPr>
          <w:rFonts w:ascii="Times New Roman" w:hAnsi="Times New Roman" w:cs="Times New Roman"/>
          <w:sz w:val="24"/>
          <w:szCs w:val="24"/>
        </w:rPr>
        <w:t>ress</w:t>
      </w:r>
      <w:r w:rsidR="00053A65">
        <w:rPr>
          <w:rFonts w:ascii="Times New Roman" w:hAnsi="Times New Roman" w:cs="Times New Roman"/>
          <w:sz w:val="24"/>
          <w:szCs w:val="24"/>
        </w:rPr>
        <w:t>)</w:t>
      </w:r>
      <w:r w:rsidR="00F21910">
        <w:rPr>
          <w:rFonts w:ascii="Times New Roman" w:hAnsi="Times New Roman" w:cs="Times New Roman"/>
          <w:sz w:val="24"/>
          <w:szCs w:val="24"/>
        </w:rPr>
        <w:t xml:space="preserve">. </w:t>
      </w:r>
      <w:r w:rsidR="006F08BF">
        <w:rPr>
          <w:rFonts w:ascii="Times New Roman" w:hAnsi="Times New Roman" w:cs="Times New Roman"/>
          <w:sz w:val="24"/>
          <w:szCs w:val="24"/>
        </w:rPr>
        <w:t xml:space="preserve">A more </w:t>
      </w:r>
      <w:r w:rsidR="006F08BF">
        <w:rPr>
          <w:rFonts w:ascii="Times New Roman" w:hAnsi="Times New Roman" w:cs="Times New Roman"/>
          <w:sz w:val="24"/>
          <w:szCs w:val="24"/>
        </w:rPr>
        <w:lastRenderedPageBreak/>
        <w:t>specific</w:t>
      </w:r>
      <w:r w:rsidR="00203072">
        <w:rPr>
          <w:rFonts w:ascii="Times New Roman" w:hAnsi="Times New Roman" w:cs="Times New Roman"/>
          <w:sz w:val="24"/>
          <w:szCs w:val="24"/>
        </w:rPr>
        <w:t xml:space="preserve"> example, Roger Williams, the founder of Rhode Island, came to the Ameri</w:t>
      </w:r>
      <w:r w:rsidR="005370C9">
        <w:rPr>
          <w:rFonts w:ascii="Times New Roman" w:hAnsi="Times New Roman" w:cs="Times New Roman"/>
          <w:sz w:val="24"/>
          <w:szCs w:val="24"/>
        </w:rPr>
        <w:t xml:space="preserve">cas because he was banished from a Puritan community for having diverging opinions. </w:t>
      </w:r>
      <w:r w:rsidR="00AD1E4F">
        <w:rPr>
          <w:rFonts w:ascii="Times New Roman" w:hAnsi="Times New Roman" w:cs="Times New Roman"/>
          <w:sz w:val="24"/>
          <w:szCs w:val="24"/>
        </w:rPr>
        <w:t xml:space="preserve">His sentence was final when he stated </w:t>
      </w:r>
      <w:r w:rsidR="005370C9">
        <w:rPr>
          <w:rFonts w:ascii="Times New Roman" w:hAnsi="Times New Roman" w:cs="Times New Roman"/>
          <w:sz w:val="24"/>
          <w:szCs w:val="24"/>
        </w:rPr>
        <w:t>that “the civil magistrates may not intermeddle to stop a church from apostacy and heresy”</w:t>
      </w:r>
      <w:r w:rsidR="00AD1E4F">
        <w:rPr>
          <w:rFonts w:ascii="Times New Roman" w:hAnsi="Times New Roman" w:cs="Times New Roman"/>
          <w:sz w:val="24"/>
          <w:szCs w:val="24"/>
        </w:rPr>
        <w:t xml:space="preserve"> (Strous</w:t>
      </w:r>
      <w:r w:rsidR="00385A0A">
        <w:rPr>
          <w:rFonts w:ascii="Times New Roman" w:hAnsi="Times New Roman" w:cs="Times New Roman"/>
          <w:sz w:val="24"/>
          <w:szCs w:val="24"/>
        </w:rPr>
        <w:t xml:space="preserve"> 51</w:t>
      </w:r>
      <w:r w:rsidR="00AD1E4F">
        <w:rPr>
          <w:rFonts w:ascii="Times New Roman" w:hAnsi="Times New Roman" w:cs="Times New Roman"/>
          <w:sz w:val="24"/>
          <w:szCs w:val="24"/>
        </w:rPr>
        <w:t xml:space="preserve">). This phrase, according to Strous, makes Williams a pioneer of religious liberty. Roger Williams’ ideas would form the basis of </w:t>
      </w:r>
      <w:r w:rsidR="006F08BF">
        <w:rPr>
          <w:rFonts w:ascii="Times New Roman" w:hAnsi="Times New Roman" w:cs="Times New Roman"/>
          <w:sz w:val="24"/>
          <w:szCs w:val="24"/>
        </w:rPr>
        <w:t>religious liberty for Rhode Island and other communities for decades.</w:t>
      </w:r>
      <w:r w:rsidR="00053A65">
        <w:rPr>
          <w:rFonts w:ascii="Times New Roman" w:hAnsi="Times New Roman" w:cs="Times New Roman"/>
          <w:sz w:val="24"/>
          <w:szCs w:val="24"/>
        </w:rPr>
        <w:t xml:space="preserve"> (Strous)</w:t>
      </w:r>
    </w:p>
    <w:p w14:paraId="5D6342FF" w14:textId="2BA6D820" w:rsidR="002330DA" w:rsidRPr="000D5302" w:rsidRDefault="006F08BF" w:rsidP="002330D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C50DB">
        <w:rPr>
          <w:rFonts w:ascii="Times New Roman" w:hAnsi="Times New Roman" w:cs="Times New Roman"/>
          <w:sz w:val="24"/>
          <w:szCs w:val="24"/>
        </w:rPr>
        <w:t>Another common perspective</w:t>
      </w:r>
      <w:r>
        <w:rPr>
          <w:rFonts w:ascii="Times New Roman" w:hAnsi="Times New Roman" w:cs="Times New Roman"/>
          <w:sz w:val="24"/>
          <w:szCs w:val="24"/>
        </w:rPr>
        <w:t xml:space="preserve"> derive</w:t>
      </w:r>
      <w:r w:rsidR="00BC50DB">
        <w:rPr>
          <w:rFonts w:ascii="Times New Roman" w:hAnsi="Times New Roman" w:cs="Times New Roman"/>
          <w:sz w:val="24"/>
          <w:szCs w:val="24"/>
        </w:rPr>
        <w:t>s</w:t>
      </w:r>
      <w:r>
        <w:rPr>
          <w:rFonts w:ascii="Times New Roman" w:hAnsi="Times New Roman" w:cs="Times New Roman"/>
          <w:sz w:val="24"/>
          <w:szCs w:val="24"/>
        </w:rPr>
        <w:t xml:space="preserve"> the meaning of the First Amendment from </w:t>
      </w:r>
      <w:r w:rsidR="00BC50DB">
        <w:rPr>
          <w:rFonts w:ascii="Times New Roman" w:hAnsi="Times New Roman" w:cs="Times New Roman"/>
          <w:sz w:val="24"/>
          <w:szCs w:val="24"/>
        </w:rPr>
        <w:t xml:space="preserve">the words of the founding </w:t>
      </w:r>
      <w:commentRangeStart w:id="4"/>
      <w:r w:rsidR="00BC50DB">
        <w:rPr>
          <w:rFonts w:ascii="Times New Roman" w:hAnsi="Times New Roman" w:cs="Times New Roman"/>
          <w:sz w:val="24"/>
          <w:szCs w:val="24"/>
        </w:rPr>
        <w:t>father</w:t>
      </w:r>
      <w:commentRangeEnd w:id="4"/>
      <w:r w:rsidR="00FD05D3">
        <w:rPr>
          <w:rStyle w:val="CommentReference"/>
        </w:rPr>
        <w:commentReference w:id="4"/>
      </w:r>
      <w:r w:rsidR="00BC50DB">
        <w:rPr>
          <w:rFonts w:ascii="Times New Roman" w:hAnsi="Times New Roman" w:cs="Times New Roman"/>
          <w:sz w:val="24"/>
          <w:szCs w:val="24"/>
        </w:rPr>
        <w:t>s</w:t>
      </w:r>
      <w:r w:rsidR="00277812">
        <w:rPr>
          <w:rFonts w:ascii="Times New Roman" w:hAnsi="Times New Roman" w:cs="Times New Roman"/>
          <w:sz w:val="24"/>
          <w:szCs w:val="24"/>
        </w:rPr>
        <w:t xml:space="preserve">. </w:t>
      </w:r>
      <w:r w:rsidR="00BC50DB">
        <w:rPr>
          <w:rFonts w:ascii="Times New Roman" w:hAnsi="Times New Roman" w:cs="Times New Roman"/>
          <w:sz w:val="24"/>
          <w:szCs w:val="24"/>
        </w:rPr>
        <w:t xml:space="preserve">In the </w:t>
      </w:r>
      <w:r w:rsidR="00BC50DB">
        <w:rPr>
          <w:rFonts w:ascii="Times New Roman" w:hAnsi="Times New Roman" w:cs="Times New Roman"/>
          <w:i/>
          <w:iCs/>
          <w:sz w:val="24"/>
          <w:szCs w:val="24"/>
        </w:rPr>
        <w:t xml:space="preserve">Letter to the Danbury </w:t>
      </w:r>
      <w:r w:rsidR="00BC50DB" w:rsidRPr="00BC50DB">
        <w:rPr>
          <w:rFonts w:ascii="Times New Roman" w:hAnsi="Times New Roman" w:cs="Times New Roman"/>
          <w:i/>
          <w:iCs/>
          <w:sz w:val="24"/>
          <w:szCs w:val="24"/>
        </w:rPr>
        <w:t>Baptists</w:t>
      </w:r>
      <w:r w:rsidR="00BC50DB" w:rsidRPr="00BC50DB">
        <w:rPr>
          <w:rFonts w:ascii="Times New Roman" w:hAnsi="Times New Roman" w:cs="Times New Roman"/>
          <w:sz w:val="24"/>
          <w:szCs w:val="24"/>
        </w:rPr>
        <w:t xml:space="preserve">, </w:t>
      </w:r>
      <w:r w:rsidR="00BC50DB">
        <w:rPr>
          <w:rFonts w:ascii="Times New Roman" w:hAnsi="Times New Roman" w:cs="Times New Roman"/>
          <w:sz w:val="24"/>
          <w:szCs w:val="24"/>
        </w:rPr>
        <w:t xml:space="preserve">Thomas Jefferson expressed </w:t>
      </w:r>
      <w:r w:rsidR="002A1F0C">
        <w:rPr>
          <w:rFonts w:ascii="Times New Roman" w:hAnsi="Times New Roman" w:cs="Times New Roman"/>
          <w:sz w:val="24"/>
          <w:szCs w:val="24"/>
        </w:rPr>
        <w:t xml:space="preserve">his </w:t>
      </w:r>
      <w:r w:rsidR="00BC50DB">
        <w:rPr>
          <w:rFonts w:ascii="Times New Roman" w:hAnsi="Times New Roman" w:cs="Times New Roman"/>
          <w:sz w:val="24"/>
          <w:szCs w:val="24"/>
        </w:rPr>
        <w:t>belief</w:t>
      </w:r>
      <w:r w:rsidR="002330DA">
        <w:rPr>
          <w:rFonts w:ascii="Times New Roman" w:hAnsi="Times New Roman" w:cs="Times New Roman"/>
          <w:sz w:val="24"/>
          <w:szCs w:val="24"/>
        </w:rPr>
        <w:t xml:space="preserve"> that “</w:t>
      </w:r>
      <w:r w:rsidR="00357E8B">
        <w:rPr>
          <w:rFonts w:ascii="Times New Roman" w:hAnsi="Times New Roman" w:cs="Times New Roman"/>
          <w:sz w:val="24"/>
          <w:szCs w:val="24"/>
        </w:rPr>
        <w:t>R</w:t>
      </w:r>
      <w:r w:rsidR="002330DA">
        <w:rPr>
          <w:rFonts w:ascii="Times New Roman" w:hAnsi="Times New Roman" w:cs="Times New Roman"/>
          <w:sz w:val="24"/>
          <w:szCs w:val="24"/>
        </w:rPr>
        <w:t>eligion is a matter which lies solely between Man &amp; his god</w:t>
      </w:r>
      <w:r w:rsidR="00250D62">
        <w:rPr>
          <w:rFonts w:ascii="Times New Roman" w:hAnsi="Times New Roman" w:cs="Times New Roman"/>
          <w:sz w:val="24"/>
          <w:szCs w:val="24"/>
        </w:rPr>
        <w:t>.”</w:t>
      </w:r>
      <w:r w:rsidR="002330DA">
        <w:rPr>
          <w:rFonts w:ascii="Times New Roman" w:hAnsi="Times New Roman" w:cs="Times New Roman"/>
          <w:sz w:val="24"/>
          <w:szCs w:val="24"/>
        </w:rPr>
        <w:t xml:space="preserve"> </w:t>
      </w:r>
      <w:r w:rsidR="00556B41">
        <w:rPr>
          <w:rFonts w:ascii="Times New Roman" w:hAnsi="Times New Roman" w:cs="Times New Roman"/>
          <w:sz w:val="24"/>
          <w:szCs w:val="24"/>
        </w:rPr>
        <w:t>This a justification Thomas Jefferson provided for</w:t>
      </w:r>
      <w:r w:rsidR="002330DA">
        <w:rPr>
          <w:rFonts w:ascii="Times New Roman" w:hAnsi="Times New Roman" w:cs="Times New Roman"/>
          <w:sz w:val="24"/>
          <w:szCs w:val="24"/>
        </w:rPr>
        <w:t xml:space="preserve"> establishment clause, that the </w:t>
      </w:r>
      <w:r w:rsidR="00250D62">
        <w:rPr>
          <w:rFonts w:ascii="Times New Roman" w:hAnsi="Times New Roman" w:cs="Times New Roman"/>
          <w:sz w:val="24"/>
          <w:szCs w:val="24"/>
        </w:rPr>
        <w:t>government shouldn’t be involved in a relationship meant for only “Man &amp; his god.”</w:t>
      </w:r>
      <w:r w:rsidR="002330DA">
        <w:rPr>
          <w:rFonts w:ascii="Times New Roman" w:hAnsi="Times New Roman" w:cs="Times New Roman"/>
          <w:sz w:val="24"/>
          <w:szCs w:val="24"/>
        </w:rPr>
        <w:t xml:space="preserve"> </w:t>
      </w:r>
      <w:r w:rsidR="00250D62">
        <w:rPr>
          <w:rFonts w:ascii="Times New Roman" w:hAnsi="Times New Roman" w:cs="Times New Roman"/>
          <w:sz w:val="24"/>
          <w:szCs w:val="24"/>
        </w:rPr>
        <w:t>The</w:t>
      </w:r>
      <w:r w:rsidR="00277812">
        <w:rPr>
          <w:rFonts w:ascii="Times New Roman" w:hAnsi="Times New Roman" w:cs="Times New Roman"/>
          <w:sz w:val="24"/>
          <w:szCs w:val="24"/>
        </w:rPr>
        <w:t xml:space="preserve"> first significant discussion over the Establishment Clause and how </w:t>
      </w:r>
      <w:r w:rsidR="00062117">
        <w:rPr>
          <w:rFonts w:ascii="Times New Roman" w:hAnsi="Times New Roman" w:cs="Times New Roman"/>
          <w:sz w:val="24"/>
          <w:szCs w:val="24"/>
        </w:rPr>
        <w:t xml:space="preserve">it interacts with Freedom of Religion was in </w:t>
      </w:r>
      <w:r w:rsidR="00062117" w:rsidRPr="00556B41">
        <w:rPr>
          <w:rFonts w:ascii="Times New Roman" w:hAnsi="Times New Roman" w:cs="Times New Roman"/>
          <w:i/>
          <w:iCs/>
          <w:sz w:val="24"/>
          <w:szCs w:val="24"/>
        </w:rPr>
        <w:t>Reynolds v. U.S.</w:t>
      </w:r>
      <w:r w:rsidR="00062117">
        <w:rPr>
          <w:rFonts w:ascii="Times New Roman" w:hAnsi="Times New Roman" w:cs="Times New Roman"/>
          <w:sz w:val="24"/>
          <w:szCs w:val="24"/>
        </w:rPr>
        <w:t xml:space="preserve"> </w:t>
      </w:r>
      <w:r w:rsidR="00556B41">
        <w:rPr>
          <w:rFonts w:ascii="Times New Roman" w:hAnsi="Times New Roman" w:cs="Times New Roman"/>
          <w:sz w:val="24"/>
          <w:szCs w:val="24"/>
        </w:rPr>
        <w:t xml:space="preserve">In summary, Reynolds, a Christian, claimed that a federal law outlawing polygamy directly inhibited his ability to practice his religion, </w:t>
      </w:r>
      <w:commentRangeStart w:id="5"/>
      <w:r w:rsidR="00556B41">
        <w:rPr>
          <w:rFonts w:ascii="Times New Roman" w:hAnsi="Times New Roman" w:cs="Times New Roman"/>
          <w:sz w:val="24"/>
          <w:szCs w:val="24"/>
        </w:rPr>
        <w:t>which compelled him to marry multiple women</w:t>
      </w:r>
      <w:commentRangeEnd w:id="5"/>
      <w:r w:rsidR="00357E8B">
        <w:rPr>
          <w:rStyle w:val="CommentReference"/>
        </w:rPr>
        <w:commentReference w:id="5"/>
      </w:r>
      <w:r w:rsidR="00385A0A">
        <w:rPr>
          <w:rFonts w:ascii="Times New Roman" w:hAnsi="Times New Roman" w:cs="Times New Roman"/>
          <w:sz w:val="24"/>
          <w:szCs w:val="24"/>
        </w:rPr>
        <w:t xml:space="preserve">. He </w:t>
      </w:r>
      <w:r w:rsidR="00556B41">
        <w:rPr>
          <w:rFonts w:ascii="Times New Roman" w:hAnsi="Times New Roman" w:cs="Times New Roman"/>
          <w:sz w:val="24"/>
          <w:szCs w:val="24"/>
        </w:rPr>
        <w:t>argued</w:t>
      </w:r>
      <w:r w:rsidR="00385A0A">
        <w:rPr>
          <w:rFonts w:ascii="Times New Roman" w:hAnsi="Times New Roman" w:cs="Times New Roman"/>
          <w:sz w:val="24"/>
          <w:szCs w:val="24"/>
        </w:rPr>
        <w:t xml:space="preserve"> that the law violated his right to religion </w:t>
      </w:r>
      <w:r w:rsidR="00556B41">
        <w:rPr>
          <w:rFonts w:ascii="Times New Roman" w:hAnsi="Times New Roman" w:cs="Times New Roman"/>
          <w:sz w:val="24"/>
          <w:szCs w:val="24"/>
        </w:rPr>
        <w:t>and</w:t>
      </w:r>
      <w:r w:rsidR="00385A0A">
        <w:rPr>
          <w:rFonts w:ascii="Times New Roman" w:hAnsi="Times New Roman" w:cs="Times New Roman"/>
          <w:sz w:val="24"/>
          <w:szCs w:val="24"/>
        </w:rPr>
        <w:t xml:space="preserve"> </w:t>
      </w:r>
      <w:r w:rsidR="00556B41">
        <w:rPr>
          <w:rFonts w:ascii="Times New Roman" w:hAnsi="Times New Roman" w:cs="Times New Roman"/>
          <w:sz w:val="24"/>
          <w:szCs w:val="24"/>
        </w:rPr>
        <w:t>established</w:t>
      </w:r>
      <w:r w:rsidR="00385A0A">
        <w:rPr>
          <w:rFonts w:ascii="Times New Roman" w:hAnsi="Times New Roman" w:cs="Times New Roman"/>
          <w:sz w:val="24"/>
          <w:szCs w:val="24"/>
        </w:rPr>
        <w:t xml:space="preserve"> other forms of Christianity as superior. In the majority opinion, Justice Waite</w:t>
      </w:r>
      <w:r w:rsidR="00D7544E">
        <w:rPr>
          <w:rFonts w:ascii="Times New Roman" w:hAnsi="Times New Roman" w:cs="Times New Roman"/>
          <w:sz w:val="24"/>
          <w:szCs w:val="24"/>
        </w:rPr>
        <w:t xml:space="preserve"> considered</w:t>
      </w:r>
      <w:r w:rsidR="00385A0A">
        <w:rPr>
          <w:rFonts w:ascii="Times New Roman" w:hAnsi="Times New Roman" w:cs="Times New Roman"/>
          <w:sz w:val="24"/>
          <w:szCs w:val="24"/>
        </w:rPr>
        <w:t xml:space="preserve"> the original words of the framers of the constitution. He quoted from Thomas Jefferson</w:t>
      </w:r>
      <w:r w:rsidR="00980FB8">
        <w:rPr>
          <w:rFonts w:ascii="Times New Roman" w:hAnsi="Times New Roman" w:cs="Times New Roman"/>
          <w:sz w:val="24"/>
          <w:szCs w:val="24"/>
        </w:rPr>
        <w:t>: “</w:t>
      </w:r>
      <w:commentRangeStart w:id="6"/>
      <w:r w:rsidR="00357E8B">
        <w:rPr>
          <w:rFonts w:ascii="Times New Roman" w:hAnsi="Times New Roman" w:cs="Times New Roman"/>
          <w:sz w:val="24"/>
          <w:szCs w:val="24"/>
        </w:rPr>
        <w:t>L</w:t>
      </w:r>
      <w:commentRangeEnd w:id="6"/>
      <w:r w:rsidR="00357E8B">
        <w:rPr>
          <w:rStyle w:val="CommentReference"/>
        </w:rPr>
        <w:commentReference w:id="6"/>
      </w:r>
      <w:r w:rsidR="00980FB8">
        <w:rPr>
          <w:rFonts w:ascii="Times New Roman" w:hAnsi="Times New Roman" w:cs="Times New Roman"/>
          <w:sz w:val="24"/>
          <w:szCs w:val="24"/>
        </w:rPr>
        <w:t xml:space="preserve">egislature should make no law respecting an establishment of religion or prohibiting the free exercise thereof; </w:t>
      </w:r>
      <w:proofErr w:type="gramStart"/>
      <w:r w:rsidR="00980FB8">
        <w:rPr>
          <w:rFonts w:ascii="Times New Roman" w:hAnsi="Times New Roman" w:cs="Times New Roman"/>
          <w:sz w:val="24"/>
          <w:szCs w:val="24"/>
        </w:rPr>
        <w:t>thus</w:t>
      </w:r>
      <w:proofErr w:type="gramEnd"/>
      <w:r w:rsidR="00980FB8">
        <w:rPr>
          <w:rFonts w:ascii="Times New Roman" w:hAnsi="Times New Roman" w:cs="Times New Roman"/>
          <w:sz w:val="24"/>
          <w:szCs w:val="24"/>
        </w:rPr>
        <w:t xml:space="preserve"> building a wall of separation between church and state.” Reasoning with this,</w:t>
      </w:r>
      <w:r w:rsidR="00385A0A">
        <w:rPr>
          <w:rFonts w:ascii="Times New Roman" w:hAnsi="Times New Roman" w:cs="Times New Roman"/>
          <w:sz w:val="24"/>
          <w:szCs w:val="24"/>
        </w:rPr>
        <w:t xml:space="preserve"> </w:t>
      </w:r>
      <w:r w:rsidR="00980FB8">
        <w:rPr>
          <w:rFonts w:ascii="Times New Roman" w:hAnsi="Times New Roman" w:cs="Times New Roman"/>
          <w:sz w:val="24"/>
          <w:szCs w:val="24"/>
        </w:rPr>
        <w:t>the</w:t>
      </w:r>
      <w:r w:rsidR="00385A0A">
        <w:rPr>
          <w:rFonts w:ascii="Times New Roman" w:hAnsi="Times New Roman" w:cs="Times New Roman"/>
          <w:sz w:val="24"/>
          <w:szCs w:val="24"/>
        </w:rPr>
        <w:t xml:space="preserve"> court eventually decided unanimously that Reynold cannot use religious convictions as a reason to disobey law.</w:t>
      </w:r>
      <w:r w:rsidR="00980FB8">
        <w:rPr>
          <w:rFonts w:ascii="Times New Roman" w:hAnsi="Times New Roman" w:cs="Times New Roman"/>
          <w:sz w:val="24"/>
          <w:szCs w:val="24"/>
        </w:rPr>
        <w:t xml:space="preserve"> Here, the Justice Waite established the “</w:t>
      </w:r>
      <w:commentRangeStart w:id="7"/>
      <w:r w:rsidR="00357E8B">
        <w:rPr>
          <w:rFonts w:ascii="Times New Roman" w:hAnsi="Times New Roman" w:cs="Times New Roman"/>
          <w:sz w:val="24"/>
          <w:szCs w:val="24"/>
        </w:rPr>
        <w:t>W</w:t>
      </w:r>
      <w:r w:rsidR="00980FB8">
        <w:rPr>
          <w:rFonts w:ascii="Times New Roman" w:hAnsi="Times New Roman" w:cs="Times New Roman"/>
          <w:sz w:val="24"/>
          <w:szCs w:val="24"/>
        </w:rPr>
        <w:t xml:space="preserve">all of separation between church and </w:t>
      </w:r>
      <w:r w:rsidR="00BC50DB">
        <w:rPr>
          <w:rFonts w:ascii="Times New Roman" w:hAnsi="Times New Roman" w:cs="Times New Roman"/>
          <w:sz w:val="24"/>
          <w:szCs w:val="24"/>
        </w:rPr>
        <w:t>state</w:t>
      </w:r>
      <w:commentRangeEnd w:id="7"/>
      <w:r w:rsidR="00357E8B">
        <w:rPr>
          <w:rStyle w:val="CommentReference"/>
        </w:rPr>
        <w:commentReference w:id="7"/>
      </w:r>
      <w:r w:rsidR="00BC50DB">
        <w:rPr>
          <w:rFonts w:ascii="Times New Roman" w:hAnsi="Times New Roman" w:cs="Times New Roman"/>
          <w:sz w:val="24"/>
          <w:szCs w:val="24"/>
        </w:rPr>
        <w:t>” analogy</w:t>
      </w:r>
      <w:r w:rsidR="00980FB8">
        <w:rPr>
          <w:rFonts w:ascii="Times New Roman" w:hAnsi="Times New Roman" w:cs="Times New Roman"/>
          <w:sz w:val="24"/>
          <w:szCs w:val="24"/>
        </w:rPr>
        <w:t xml:space="preserve"> that would be used for centuries come</w:t>
      </w:r>
      <w:r w:rsidR="00BC50DB">
        <w:rPr>
          <w:rFonts w:ascii="Times New Roman" w:hAnsi="Times New Roman" w:cs="Times New Roman"/>
          <w:sz w:val="24"/>
          <w:szCs w:val="24"/>
        </w:rPr>
        <w:t>.</w:t>
      </w:r>
      <w:r w:rsidR="002330DA">
        <w:rPr>
          <w:rFonts w:ascii="Times New Roman" w:hAnsi="Times New Roman" w:cs="Times New Roman"/>
          <w:sz w:val="24"/>
          <w:szCs w:val="24"/>
        </w:rPr>
        <w:t xml:space="preserve"> </w:t>
      </w:r>
      <w:r w:rsidR="002330DA" w:rsidRPr="000D5302">
        <w:rPr>
          <w:rFonts w:ascii="Times New Roman" w:hAnsi="Times New Roman" w:cs="Times New Roman"/>
          <w:sz w:val="24"/>
          <w:szCs w:val="24"/>
        </w:rPr>
        <w:t>Reynolds v. U.S. 98 U.S. 145 (1878)</w:t>
      </w:r>
    </w:p>
    <w:p w14:paraId="2D4B713D" w14:textId="440E0A2D" w:rsidR="006F08BF" w:rsidRDefault="006F08BF" w:rsidP="003F7DF7">
      <w:pPr>
        <w:spacing w:line="480" w:lineRule="auto"/>
        <w:jc w:val="both"/>
        <w:rPr>
          <w:rFonts w:ascii="Times New Roman" w:hAnsi="Times New Roman" w:cs="Times New Roman"/>
          <w:sz w:val="24"/>
          <w:szCs w:val="24"/>
        </w:rPr>
      </w:pPr>
    </w:p>
    <w:p w14:paraId="4AA52CFF" w14:textId="6F997545" w:rsidR="00D6244E" w:rsidRDefault="002330DA" w:rsidP="00053A6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This key analogy would eventually come to be cited in </w:t>
      </w:r>
      <w:commentRangeStart w:id="8"/>
      <w:r>
        <w:rPr>
          <w:rFonts w:ascii="Times New Roman" w:hAnsi="Times New Roman" w:cs="Times New Roman"/>
          <w:i/>
          <w:iCs/>
          <w:sz w:val="24"/>
          <w:szCs w:val="24"/>
        </w:rPr>
        <w:t>Everson</w:t>
      </w:r>
      <w:commentRangeEnd w:id="8"/>
      <w:r w:rsidR="00FD05D3">
        <w:rPr>
          <w:rStyle w:val="CommentReference"/>
        </w:rPr>
        <w:commentReference w:id="8"/>
      </w:r>
      <w:r>
        <w:rPr>
          <w:rFonts w:ascii="Times New Roman" w:hAnsi="Times New Roman" w:cs="Times New Roman"/>
          <w:i/>
          <w:iCs/>
          <w:sz w:val="24"/>
          <w:szCs w:val="24"/>
        </w:rPr>
        <w:t xml:space="preserve"> v. Board of Education,</w:t>
      </w:r>
      <w:r>
        <w:rPr>
          <w:rFonts w:ascii="Times New Roman" w:hAnsi="Times New Roman" w:cs="Times New Roman"/>
          <w:sz w:val="24"/>
          <w:szCs w:val="24"/>
        </w:rPr>
        <w:t xml:space="preserve"> a landmark Supreme Court case. </w:t>
      </w:r>
      <w:r w:rsidRPr="003F05C2">
        <w:rPr>
          <w:rFonts w:ascii="Times New Roman" w:hAnsi="Times New Roman" w:cs="Times New Roman"/>
          <w:sz w:val="24"/>
          <w:szCs w:val="24"/>
        </w:rPr>
        <w:t>In this case, the justices had to determine if a state law that subsidized bus fees for the transportation of children to parochial schools is permissible under the First Amendment. To</w:t>
      </w:r>
      <w:r>
        <w:rPr>
          <w:rFonts w:ascii="Times New Roman" w:hAnsi="Times New Roman" w:cs="Times New Roman"/>
          <w:sz w:val="24"/>
          <w:szCs w:val="24"/>
        </w:rPr>
        <w:t xml:space="preserve"> reach a</w:t>
      </w:r>
      <w:r w:rsidRPr="003F05C2">
        <w:rPr>
          <w:rFonts w:ascii="Times New Roman" w:hAnsi="Times New Roman" w:cs="Times New Roman"/>
          <w:sz w:val="24"/>
          <w:szCs w:val="24"/>
        </w:rPr>
        <w:t xml:space="preserve"> </w:t>
      </w:r>
      <w:r>
        <w:rPr>
          <w:rFonts w:ascii="Times New Roman" w:hAnsi="Times New Roman" w:cs="Times New Roman"/>
          <w:sz w:val="24"/>
          <w:szCs w:val="24"/>
        </w:rPr>
        <w:t>conclusion</w:t>
      </w:r>
      <w:r w:rsidRPr="003F05C2">
        <w:rPr>
          <w:rFonts w:ascii="Times New Roman" w:hAnsi="Times New Roman" w:cs="Times New Roman"/>
          <w:sz w:val="24"/>
          <w:szCs w:val="24"/>
        </w:rPr>
        <w:t xml:space="preserve">, the majority opinion had to </w:t>
      </w:r>
      <w:r>
        <w:rPr>
          <w:rFonts w:ascii="Times New Roman" w:hAnsi="Times New Roman" w:cs="Times New Roman"/>
          <w:sz w:val="24"/>
          <w:szCs w:val="24"/>
        </w:rPr>
        <w:t xml:space="preserve">consider </w:t>
      </w:r>
      <w:r w:rsidR="00295CEC">
        <w:rPr>
          <w:rFonts w:ascii="Times New Roman" w:hAnsi="Times New Roman" w:cs="Times New Roman"/>
          <w:sz w:val="24"/>
          <w:szCs w:val="24"/>
        </w:rPr>
        <w:t>t</w:t>
      </w:r>
      <w:r>
        <w:rPr>
          <w:rFonts w:ascii="Times New Roman" w:hAnsi="Times New Roman" w:cs="Times New Roman"/>
          <w:sz w:val="24"/>
          <w:szCs w:val="24"/>
        </w:rPr>
        <w:t xml:space="preserve">he </w:t>
      </w:r>
      <w:r w:rsidR="00EC50E0">
        <w:rPr>
          <w:rFonts w:ascii="Times New Roman" w:hAnsi="Times New Roman" w:cs="Times New Roman"/>
          <w:sz w:val="24"/>
          <w:szCs w:val="24"/>
        </w:rPr>
        <w:t>“</w:t>
      </w:r>
      <w:r w:rsidR="00295CEC">
        <w:rPr>
          <w:rFonts w:ascii="Times New Roman" w:hAnsi="Times New Roman" w:cs="Times New Roman"/>
          <w:sz w:val="24"/>
          <w:szCs w:val="24"/>
        </w:rPr>
        <w:t>w</w:t>
      </w:r>
      <w:r>
        <w:rPr>
          <w:rFonts w:ascii="Times New Roman" w:hAnsi="Times New Roman" w:cs="Times New Roman"/>
          <w:sz w:val="24"/>
          <w:szCs w:val="24"/>
        </w:rPr>
        <w:t>all</w:t>
      </w:r>
      <w:r w:rsidR="00EC50E0">
        <w:rPr>
          <w:rFonts w:ascii="Times New Roman" w:hAnsi="Times New Roman" w:cs="Times New Roman"/>
          <w:sz w:val="24"/>
          <w:szCs w:val="24"/>
        </w:rPr>
        <w:t>”</w:t>
      </w:r>
      <w:r>
        <w:rPr>
          <w:rFonts w:ascii="Times New Roman" w:hAnsi="Times New Roman" w:cs="Times New Roman"/>
          <w:sz w:val="24"/>
          <w:szCs w:val="24"/>
        </w:rPr>
        <w:t xml:space="preserve"> analogy used by Thomas Jefferson and </w:t>
      </w:r>
      <w:r>
        <w:rPr>
          <w:rFonts w:ascii="Times New Roman" w:hAnsi="Times New Roman" w:cs="Times New Roman"/>
          <w:i/>
          <w:iCs/>
          <w:sz w:val="24"/>
          <w:szCs w:val="24"/>
        </w:rPr>
        <w:t>Reynolds v. U.S</w:t>
      </w:r>
      <w:r w:rsidRPr="003F05C2">
        <w:rPr>
          <w:rFonts w:ascii="Times New Roman" w:hAnsi="Times New Roman" w:cs="Times New Roman"/>
          <w:sz w:val="24"/>
          <w:szCs w:val="24"/>
        </w:rPr>
        <w:t>.</w:t>
      </w:r>
      <w:r w:rsidR="00D6244E">
        <w:rPr>
          <w:rFonts w:ascii="Times New Roman" w:hAnsi="Times New Roman" w:cs="Times New Roman"/>
          <w:sz w:val="24"/>
          <w:szCs w:val="24"/>
        </w:rPr>
        <w:t xml:space="preserve"> The first big</w:t>
      </w:r>
      <w:r w:rsidRPr="003F05C2">
        <w:rPr>
          <w:rFonts w:ascii="Times New Roman" w:hAnsi="Times New Roman" w:cs="Times New Roman"/>
          <w:sz w:val="24"/>
          <w:szCs w:val="24"/>
        </w:rPr>
        <w:t xml:space="preserve"> question was whether the Establishment Clause of the First applied to the states, considering that the constitution was written for the federal government. Under the Fourteenth Amendment Equal Protection Clause, they determined that the Establishment Clause applied to states.</w:t>
      </w:r>
      <w:r w:rsidR="009011F8" w:rsidRPr="009011F8">
        <w:rPr>
          <w:rFonts w:ascii="Times New Roman" w:hAnsi="Times New Roman" w:cs="Times New Roman"/>
          <w:sz w:val="24"/>
          <w:szCs w:val="24"/>
        </w:rPr>
        <w:t xml:space="preserve"> </w:t>
      </w:r>
      <w:r w:rsidR="009011F8">
        <w:rPr>
          <w:rFonts w:ascii="Times New Roman" w:hAnsi="Times New Roman" w:cs="Times New Roman"/>
          <w:sz w:val="24"/>
          <w:szCs w:val="24"/>
        </w:rPr>
        <w:t>Everson</w:t>
      </w:r>
      <w:r w:rsidR="009011F8" w:rsidRPr="000D5302">
        <w:rPr>
          <w:rFonts w:ascii="Times New Roman" w:hAnsi="Times New Roman" w:cs="Times New Roman"/>
          <w:sz w:val="24"/>
          <w:szCs w:val="24"/>
        </w:rPr>
        <w:t xml:space="preserve"> </w:t>
      </w:r>
      <w:r w:rsidR="009011F8">
        <w:rPr>
          <w:rFonts w:ascii="Times New Roman" w:hAnsi="Times New Roman" w:cs="Times New Roman"/>
          <w:sz w:val="24"/>
          <w:szCs w:val="24"/>
        </w:rPr>
        <w:t xml:space="preserve">v. Board of Education of the Township of Ewing </w:t>
      </w:r>
      <w:r w:rsidR="009011F8" w:rsidRPr="000D5302">
        <w:rPr>
          <w:rFonts w:ascii="Times New Roman" w:hAnsi="Times New Roman" w:cs="Times New Roman"/>
          <w:sz w:val="24"/>
          <w:szCs w:val="24"/>
        </w:rPr>
        <w:t>330 U.S. 1 (1947)</w:t>
      </w:r>
    </w:p>
    <w:p w14:paraId="1C11E34C" w14:textId="31EC4456" w:rsidR="0068591C" w:rsidRDefault="00D6244E"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330DA" w:rsidRPr="003F05C2">
        <w:rPr>
          <w:rFonts w:ascii="Times New Roman" w:hAnsi="Times New Roman" w:cs="Times New Roman"/>
          <w:sz w:val="24"/>
          <w:szCs w:val="24"/>
        </w:rPr>
        <w:t xml:space="preserve">Despite ruling in favor of the state law, Justice Black </w:t>
      </w:r>
      <w:commentRangeStart w:id="9"/>
      <w:r w:rsidR="002330DA" w:rsidRPr="003F05C2">
        <w:rPr>
          <w:rFonts w:ascii="Times New Roman" w:hAnsi="Times New Roman" w:cs="Times New Roman"/>
          <w:sz w:val="24"/>
          <w:szCs w:val="24"/>
        </w:rPr>
        <w:t xml:space="preserve">set </w:t>
      </w:r>
      <w:r w:rsidR="002A1F0C">
        <w:rPr>
          <w:rFonts w:ascii="Times New Roman" w:hAnsi="Times New Roman" w:cs="Times New Roman"/>
          <w:sz w:val="24"/>
          <w:szCs w:val="24"/>
        </w:rPr>
        <w:t xml:space="preserve">the </w:t>
      </w:r>
      <w:r w:rsidR="002A1F0C">
        <w:rPr>
          <w:rFonts w:ascii="Times New Roman" w:hAnsi="Times New Roman" w:cs="Times New Roman"/>
          <w:i/>
          <w:iCs/>
          <w:sz w:val="24"/>
          <w:szCs w:val="24"/>
        </w:rPr>
        <w:t>Everson</w:t>
      </w:r>
      <w:r w:rsidR="002330DA" w:rsidRPr="003F05C2">
        <w:rPr>
          <w:rFonts w:ascii="Times New Roman" w:hAnsi="Times New Roman" w:cs="Times New Roman"/>
          <w:sz w:val="24"/>
          <w:szCs w:val="24"/>
        </w:rPr>
        <w:t xml:space="preserve"> precedent </w:t>
      </w:r>
      <w:commentRangeEnd w:id="9"/>
      <w:r w:rsidR="00FD05D3">
        <w:rPr>
          <w:rStyle w:val="CommentReference"/>
        </w:rPr>
        <w:commentReference w:id="9"/>
      </w:r>
      <w:r w:rsidR="002330DA" w:rsidRPr="003F05C2">
        <w:rPr>
          <w:rFonts w:ascii="Times New Roman" w:hAnsi="Times New Roman" w:cs="Times New Roman"/>
          <w:sz w:val="24"/>
          <w:szCs w:val="24"/>
        </w:rPr>
        <w:t>that would be used for countless court cases in the future. In summary, no public institution should establish a church, pass laws that support or aid any religion, and create policies than penalize anyone for their belief</w:t>
      </w:r>
      <w:r w:rsidR="00723EA9">
        <w:rPr>
          <w:rFonts w:ascii="Times New Roman" w:hAnsi="Times New Roman" w:cs="Times New Roman"/>
          <w:sz w:val="24"/>
          <w:szCs w:val="24"/>
        </w:rPr>
        <w:t xml:space="preserve"> or </w:t>
      </w:r>
      <w:r w:rsidR="002330DA" w:rsidRPr="003F05C2">
        <w:rPr>
          <w:rFonts w:ascii="Times New Roman" w:hAnsi="Times New Roman" w:cs="Times New Roman"/>
          <w:sz w:val="24"/>
          <w:szCs w:val="24"/>
        </w:rPr>
        <w:t>non-belief. Also, public institutions should never participate in the affairs of religious groups or vice versa.</w:t>
      </w:r>
      <w:r w:rsidR="00CC58FE">
        <w:rPr>
          <w:rFonts w:ascii="Times New Roman" w:hAnsi="Times New Roman" w:cs="Times New Roman"/>
          <w:sz w:val="24"/>
          <w:szCs w:val="24"/>
        </w:rPr>
        <w:t xml:space="preserve"> </w:t>
      </w:r>
      <w:r w:rsidR="000971D8">
        <w:rPr>
          <w:rFonts w:ascii="Times New Roman" w:hAnsi="Times New Roman" w:cs="Times New Roman"/>
          <w:sz w:val="24"/>
          <w:szCs w:val="24"/>
        </w:rPr>
        <w:t>The precedent set from Justice Black and the formal incorporation of the Establishment Clause made</w:t>
      </w:r>
      <w:r w:rsidR="00CC58FE">
        <w:rPr>
          <w:rFonts w:ascii="Times New Roman" w:hAnsi="Times New Roman" w:cs="Times New Roman"/>
          <w:sz w:val="24"/>
          <w:szCs w:val="24"/>
        </w:rPr>
        <w:t xml:space="preserve"> </w:t>
      </w:r>
      <w:r w:rsidR="00CC58FE">
        <w:rPr>
          <w:rFonts w:ascii="Times New Roman" w:hAnsi="Times New Roman" w:cs="Times New Roman"/>
          <w:i/>
          <w:iCs/>
          <w:sz w:val="24"/>
          <w:szCs w:val="24"/>
        </w:rPr>
        <w:t>Everson</w:t>
      </w:r>
      <w:r w:rsidR="00CC58FE">
        <w:rPr>
          <w:rFonts w:ascii="Times New Roman" w:hAnsi="Times New Roman" w:cs="Times New Roman"/>
          <w:sz w:val="24"/>
          <w:szCs w:val="24"/>
        </w:rPr>
        <w:t xml:space="preserve"> a landmark case cited by many </w:t>
      </w:r>
      <w:r w:rsidR="000971D8">
        <w:rPr>
          <w:rFonts w:ascii="Times New Roman" w:hAnsi="Times New Roman" w:cs="Times New Roman"/>
          <w:sz w:val="24"/>
          <w:szCs w:val="24"/>
        </w:rPr>
        <w:t xml:space="preserve">future </w:t>
      </w:r>
      <w:r w:rsidR="00CC58FE">
        <w:rPr>
          <w:rFonts w:ascii="Times New Roman" w:hAnsi="Times New Roman" w:cs="Times New Roman"/>
          <w:sz w:val="24"/>
          <w:szCs w:val="24"/>
        </w:rPr>
        <w:t xml:space="preserve">court cases. </w:t>
      </w:r>
      <w:r w:rsidR="00295CEC">
        <w:rPr>
          <w:rFonts w:ascii="Times New Roman" w:hAnsi="Times New Roman" w:cs="Times New Roman"/>
          <w:sz w:val="24"/>
          <w:szCs w:val="24"/>
        </w:rPr>
        <w:t>Everson</w:t>
      </w:r>
      <w:r w:rsidR="00053A65" w:rsidRPr="000D5302">
        <w:rPr>
          <w:rFonts w:ascii="Times New Roman" w:hAnsi="Times New Roman" w:cs="Times New Roman"/>
          <w:sz w:val="24"/>
          <w:szCs w:val="24"/>
        </w:rPr>
        <w:t xml:space="preserve"> </w:t>
      </w:r>
      <w:r w:rsidR="00295CEC">
        <w:rPr>
          <w:rFonts w:ascii="Times New Roman" w:hAnsi="Times New Roman" w:cs="Times New Roman"/>
          <w:sz w:val="24"/>
          <w:szCs w:val="24"/>
        </w:rPr>
        <w:t xml:space="preserve">v. Board of Education of the Township of Ewing </w:t>
      </w:r>
      <w:r w:rsidR="00053A65" w:rsidRPr="000D5302">
        <w:rPr>
          <w:rFonts w:ascii="Times New Roman" w:hAnsi="Times New Roman" w:cs="Times New Roman"/>
          <w:sz w:val="24"/>
          <w:szCs w:val="24"/>
        </w:rPr>
        <w:t>330 U.S. 1 (1947)</w:t>
      </w:r>
    </w:p>
    <w:p w14:paraId="51C30139" w14:textId="2CF02777" w:rsidR="00B356FD" w:rsidRDefault="0068591C"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commentRangeStart w:id="10"/>
      <w:r w:rsidR="007B5924">
        <w:rPr>
          <w:rFonts w:ascii="Times New Roman" w:hAnsi="Times New Roman" w:cs="Times New Roman"/>
          <w:sz w:val="24"/>
          <w:szCs w:val="24"/>
        </w:rPr>
        <w:t>Religion</w:t>
      </w:r>
      <w:commentRangeEnd w:id="10"/>
      <w:r w:rsidR="00FD05D3">
        <w:rPr>
          <w:rStyle w:val="CommentReference"/>
        </w:rPr>
        <w:commentReference w:id="10"/>
      </w:r>
      <w:r w:rsidR="007B5924">
        <w:rPr>
          <w:rFonts w:ascii="Times New Roman" w:hAnsi="Times New Roman" w:cs="Times New Roman"/>
          <w:sz w:val="24"/>
          <w:szCs w:val="24"/>
        </w:rPr>
        <w:t xml:space="preserve"> in public schools would soon become a question for supreme court cases after </w:t>
      </w:r>
      <w:r w:rsidR="007B5924">
        <w:rPr>
          <w:rFonts w:ascii="Times New Roman" w:hAnsi="Times New Roman" w:cs="Times New Roman"/>
          <w:i/>
          <w:iCs/>
          <w:sz w:val="24"/>
          <w:szCs w:val="24"/>
        </w:rPr>
        <w:t xml:space="preserve">Everson. </w:t>
      </w:r>
      <w:r w:rsidRPr="00053A65">
        <w:rPr>
          <w:rFonts w:ascii="Times New Roman" w:hAnsi="Times New Roman" w:cs="Times New Roman"/>
          <w:sz w:val="24"/>
          <w:szCs w:val="24"/>
        </w:rPr>
        <w:t xml:space="preserve">Two of these </w:t>
      </w:r>
      <w:r w:rsidR="007B5924">
        <w:rPr>
          <w:rFonts w:ascii="Times New Roman" w:hAnsi="Times New Roman" w:cs="Times New Roman"/>
          <w:sz w:val="24"/>
          <w:szCs w:val="24"/>
        </w:rPr>
        <w:t xml:space="preserve">cases </w:t>
      </w:r>
      <w:r w:rsidRPr="00053A65">
        <w:rPr>
          <w:rFonts w:ascii="Times New Roman" w:hAnsi="Times New Roman" w:cs="Times New Roman"/>
          <w:sz w:val="24"/>
          <w:szCs w:val="24"/>
        </w:rPr>
        <w:t>were</w:t>
      </w:r>
      <w:r w:rsidRPr="00327055">
        <w:rPr>
          <w:rFonts w:ascii="Times New Roman" w:hAnsi="Times New Roman" w:cs="Times New Roman"/>
          <w:i/>
          <w:iCs/>
          <w:sz w:val="24"/>
          <w:szCs w:val="24"/>
        </w:rPr>
        <w:t xml:space="preserve"> Engel v. Vitale</w:t>
      </w:r>
      <w:r>
        <w:rPr>
          <w:rFonts w:ascii="Times New Roman" w:hAnsi="Times New Roman" w:cs="Times New Roman"/>
          <w:sz w:val="24"/>
          <w:szCs w:val="24"/>
        </w:rPr>
        <w:t xml:space="preserve"> and </w:t>
      </w:r>
      <w:r w:rsidRPr="00327055">
        <w:rPr>
          <w:rFonts w:ascii="Times New Roman" w:hAnsi="Times New Roman" w:cs="Times New Roman"/>
          <w:i/>
          <w:iCs/>
          <w:sz w:val="24"/>
          <w:szCs w:val="24"/>
        </w:rPr>
        <w:t>Abington v. Schempp</w:t>
      </w:r>
      <w:r>
        <w:rPr>
          <w:rFonts w:ascii="Times New Roman" w:hAnsi="Times New Roman" w:cs="Times New Roman"/>
          <w:sz w:val="24"/>
          <w:szCs w:val="24"/>
        </w:rPr>
        <w:t xml:space="preserve">. Both dealt with prayer in schools. In the case of </w:t>
      </w:r>
      <w:r>
        <w:rPr>
          <w:rFonts w:ascii="Times New Roman" w:hAnsi="Times New Roman" w:cs="Times New Roman"/>
          <w:i/>
          <w:iCs/>
          <w:sz w:val="24"/>
          <w:szCs w:val="24"/>
        </w:rPr>
        <w:t>Engel</w:t>
      </w:r>
      <w:r>
        <w:rPr>
          <w:rFonts w:ascii="Times New Roman" w:hAnsi="Times New Roman" w:cs="Times New Roman"/>
          <w:sz w:val="24"/>
          <w:szCs w:val="24"/>
        </w:rPr>
        <w:t xml:space="preserve">, the prayers were drafted by the government funded school.  A concerned parent sued, and Justice Black </w:t>
      </w:r>
      <w:r w:rsidR="001E44F1">
        <w:rPr>
          <w:rFonts w:ascii="Times New Roman" w:hAnsi="Times New Roman" w:cs="Times New Roman"/>
          <w:sz w:val="24"/>
          <w:szCs w:val="24"/>
        </w:rPr>
        <w:t>delivered the majority opinion</w:t>
      </w:r>
      <w:r>
        <w:rPr>
          <w:rFonts w:ascii="Times New Roman" w:hAnsi="Times New Roman" w:cs="Times New Roman"/>
          <w:sz w:val="24"/>
          <w:szCs w:val="24"/>
        </w:rPr>
        <w:t xml:space="preserve"> that the prayer violated the Establishment Clause. He cited that the wall separating church and state prohibited the school from creating and reciting formal prayers for any group of students, whether it is compulsory or not. They reasoned that the daily prayer coerced students to participate because they would </w:t>
      </w:r>
      <w:r>
        <w:rPr>
          <w:rFonts w:ascii="Times New Roman" w:hAnsi="Times New Roman" w:cs="Times New Roman"/>
          <w:sz w:val="24"/>
          <w:szCs w:val="24"/>
        </w:rPr>
        <w:lastRenderedPageBreak/>
        <w:t xml:space="preserve">otherwise have to step out of class. Here, Justice Black also created the Coercion Test. For a statute to pass, it must not coerce students in any way to participate in religious activities such as a school sponsored prayer. </w:t>
      </w:r>
      <w:r>
        <w:rPr>
          <w:rFonts w:ascii="Times New Roman" w:hAnsi="Times New Roman" w:cs="Times New Roman"/>
          <w:i/>
          <w:iCs/>
          <w:sz w:val="24"/>
          <w:szCs w:val="24"/>
        </w:rPr>
        <w:t>Abington v. Schempp</w:t>
      </w:r>
      <w:r>
        <w:rPr>
          <w:rFonts w:ascii="Times New Roman" w:hAnsi="Times New Roman" w:cs="Times New Roman"/>
          <w:sz w:val="24"/>
          <w:szCs w:val="24"/>
        </w:rPr>
        <w:t xml:space="preserve">, was very similar to </w:t>
      </w:r>
      <w:r>
        <w:rPr>
          <w:rFonts w:ascii="Times New Roman" w:hAnsi="Times New Roman" w:cs="Times New Roman"/>
          <w:i/>
          <w:iCs/>
          <w:sz w:val="24"/>
          <w:szCs w:val="24"/>
        </w:rPr>
        <w:t>Engel</w:t>
      </w:r>
      <w:r>
        <w:rPr>
          <w:rFonts w:ascii="Times New Roman" w:hAnsi="Times New Roman" w:cs="Times New Roman"/>
          <w:sz w:val="24"/>
          <w:szCs w:val="24"/>
        </w:rPr>
        <w:t xml:space="preserve">. It was essentially the same situation, but the prayer was required every day. This case directly cited </w:t>
      </w:r>
      <w:r>
        <w:rPr>
          <w:rFonts w:ascii="Times New Roman" w:hAnsi="Times New Roman" w:cs="Times New Roman"/>
          <w:i/>
          <w:iCs/>
          <w:sz w:val="24"/>
          <w:szCs w:val="24"/>
        </w:rPr>
        <w:t>Everson v. Board of Ed.</w:t>
      </w:r>
      <w:r>
        <w:rPr>
          <w:rFonts w:ascii="Times New Roman" w:hAnsi="Times New Roman" w:cs="Times New Roman"/>
          <w:sz w:val="24"/>
          <w:szCs w:val="24"/>
        </w:rPr>
        <w:t xml:space="preserve"> as a criterion in deciding. In both cases, a </w:t>
      </w:r>
      <w:r w:rsidR="007B5924">
        <w:rPr>
          <w:rFonts w:ascii="Times New Roman" w:hAnsi="Times New Roman" w:cs="Times New Roman"/>
          <w:sz w:val="24"/>
          <w:szCs w:val="24"/>
        </w:rPr>
        <w:t xml:space="preserve">clear </w:t>
      </w:r>
      <w:r>
        <w:rPr>
          <w:rFonts w:ascii="Times New Roman" w:hAnsi="Times New Roman" w:cs="Times New Roman"/>
          <w:sz w:val="24"/>
          <w:szCs w:val="24"/>
        </w:rPr>
        <w:t xml:space="preserve">line was drawn between church and state. </w:t>
      </w:r>
      <w:commentRangeStart w:id="11"/>
      <w:r w:rsidRPr="000D5302">
        <w:rPr>
          <w:rFonts w:ascii="Times New Roman" w:hAnsi="Times New Roman" w:cs="Times New Roman"/>
          <w:sz w:val="24"/>
          <w:szCs w:val="24"/>
        </w:rPr>
        <w:t>Engel v. Vitale 370 U.S. 421 (1962)</w:t>
      </w:r>
      <w:r>
        <w:rPr>
          <w:rFonts w:ascii="Times New Roman" w:hAnsi="Times New Roman" w:cs="Times New Roman"/>
          <w:sz w:val="24"/>
          <w:szCs w:val="24"/>
        </w:rPr>
        <w:t xml:space="preserve">. </w:t>
      </w:r>
      <w:r w:rsidRPr="00053A65">
        <w:rPr>
          <w:rFonts w:ascii="Times New Roman" w:hAnsi="Times New Roman" w:cs="Times New Roman"/>
          <w:sz w:val="24"/>
          <w:szCs w:val="24"/>
        </w:rPr>
        <w:t>School District of Abington Township, Pennsylvania v. Schemp</w:t>
      </w:r>
      <w:commentRangeEnd w:id="11"/>
      <w:r w:rsidR="00B23DE4">
        <w:rPr>
          <w:rStyle w:val="CommentReference"/>
        </w:rPr>
        <w:commentReference w:id="11"/>
      </w:r>
      <w:r w:rsidRPr="00053A65">
        <w:rPr>
          <w:rFonts w:ascii="Times New Roman" w:hAnsi="Times New Roman" w:cs="Times New Roman"/>
          <w:sz w:val="24"/>
          <w:szCs w:val="24"/>
        </w:rPr>
        <w:t>p 374 U.S. 203 (1963)</w:t>
      </w:r>
    </w:p>
    <w:p w14:paraId="414D58EC" w14:textId="5105DDFC" w:rsidR="00295CEC" w:rsidRDefault="00B356FD"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83182">
        <w:rPr>
          <w:rFonts w:ascii="Times New Roman" w:hAnsi="Times New Roman" w:cs="Times New Roman"/>
          <w:sz w:val="24"/>
          <w:szCs w:val="24"/>
        </w:rPr>
        <w:t xml:space="preserve">Nearly two and a half decades after setting the </w:t>
      </w:r>
      <w:r w:rsidR="00983182" w:rsidRPr="00983182">
        <w:rPr>
          <w:rFonts w:ascii="Times New Roman" w:hAnsi="Times New Roman" w:cs="Times New Roman"/>
          <w:i/>
          <w:iCs/>
          <w:sz w:val="24"/>
          <w:szCs w:val="24"/>
        </w:rPr>
        <w:t>Everson</w:t>
      </w:r>
      <w:r w:rsidR="00983182">
        <w:rPr>
          <w:rFonts w:ascii="Times New Roman" w:hAnsi="Times New Roman" w:cs="Times New Roman"/>
          <w:i/>
          <w:iCs/>
          <w:sz w:val="24"/>
          <w:szCs w:val="24"/>
        </w:rPr>
        <w:t xml:space="preserve"> </w:t>
      </w:r>
      <w:r w:rsidR="00983182">
        <w:rPr>
          <w:rFonts w:ascii="Times New Roman" w:hAnsi="Times New Roman" w:cs="Times New Roman"/>
          <w:sz w:val="24"/>
          <w:szCs w:val="24"/>
        </w:rPr>
        <w:t xml:space="preserve">precedent, the Supreme Court finally developed a method to apply the precedent in </w:t>
      </w:r>
      <w:r w:rsidR="00983182">
        <w:rPr>
          <w:rFonts w:ascii="Times New Roman" w:hAnsi="Times New Roman" w:cs="Times New Roman"/>
          <w:i/>
          <w:iCs/>
          <w:sz w:val="24"/>
          <w:szCs w:val="24"/>
        </w:rPr>
        <w:t>Lemon v. Kurtzman</w:t>
      </w:r>
      <w:r w:rsidR="00983182">
        <w:rPr>
          <w:rFonts w:ascii="Times New Roman" w:hAnsi="Times New Roman" w:cs="Times New Roman"/>
          <w:sz w:val="24"/>
          <w:szCs w:val="24"/>
        </w:rPr>
        <w:t xml:space="preserve">. </w:t>
      </w:r>
      <w:r w:rsidR="00723EA9">
        <w:rPr>
          <w:rFonts w:ascii="Times New Roman" w:hAnsi="Times New Roman" w:cs="Times New Roman"/>
          <w:sz w:val="24"/>
          <w:szCs w:val="24"/>
        </w:rPr>
        <w:t>Two laws in Pennsylvania and Rhode Island permitted the expenditure of tax-payer money to help private</w:t>
      </w:r>
      <w:r w:rsidR="005F37D2">
        <w:rPr>
          <w:rFonts w:ascii="Times New Roman" w:hAnsi="Times New Roman" w:cs="Times New Roman"/>
          <w:sz w:val="24"/>
          <w:szCs w:val="24"/>
        </w:rPr>
        <w:t xml:space="preserve">, religious </w:t>
      </w:r>
      <w:r w:rsidR="00723EA9">
        <w:rPr>
          <w:rFonts w:ascii="Times New Roman" w:hAnsi="Times New Roman" w:cs="Times New Roman"/>
          <w:sz w:val="24"/>
          <w:szCs w:val="24"/>
        </w:rPr>
        <w:t xml:space="preserve">schools pay the tuition for </w:t>
      </w:r>
      <w:r w:rsidR="005F37D2">
        <w:rPr>
          <w:rFonts w:ascii="Times New Roman" w:hAnsi="Times New Roman" w:cs="Times New Roman"/>
          <w:sz w:val="24"/>
          <w:szCs w:val="24"/>
        </w:rPr>
        <w:t>teachers teaching secular subjects. There was a conundrum. On one hand, the subsidy was meant to promote minimum secular education levels in all schools. On the other hand, it directly provided religious schools with monetary support. The definition of the Establishment Clause could not immediately decide this case</w:t>
      </w:r>
      <w:r w:rsidR="00295CEC">
        <w:rPr>
          <w:rFonts w:ascii="Times New Roman" w:hAnsi="Times New Roman" w:cs="Times New Roman"/>
          <w:sz w:val="24"/>
          <w:szCs w:val="24"/>
        </w:rPr>
        <w:t>.</w:t>
      </w:r>
    </w:p>
    <w:p w14:paraId="2FD2F83D" w14:textId="0B6E1F3A" w:rsidR="00B356FD" w:rsidRPr="00851C14" w:rsidRDefault="00295CEC"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F37D2">
        <w:rPr>
          <w:rFonts w:ascii="Times New Roman" w:hAnsi="Times New Roman" w:cs="Times New Roman"/>
          <w:sz w:val="24"/>
          <w:szCs w:val="24"/>
        </w:rPr>
        <w:t xml:space="preserve">To decide the case, Justice Warren E. Burger created a </w:t>
      </w:r>
      <w:commentRangeStart w:id="12"/>
      <w:commentRangeStart w:id="13"/>
      <w:r w:rsidR="005F37D2">
        <w:rPr>
          <w:rFonts w:ascii="Times New Roman" w:hAnsi="Times New Roman" w:cs="Times New Roman"/>
          <w:sz w:val="24"/>
          <w:szCs w:val="24"/>
        </w:rPr>
        <w:t xml:space="preserve">three-part test </w:t>
      </w:r>
      <w:commentRangeEnd w:id="12"/>
      <w:r w:rsidR="00FD05D3">
        <w:rPr>
          <w:rStyle w:val="CommentReference"/>
        </w:rPr>
        <w:commentReference w:id="12"/>
      </w:r>
      <w:commentRangeEnd w:id="13"/>
      <w:r w:rsidR="00983182">
        <w:rPr>
          <w:rStyle w:val="CommentReference"/>
        </w:rPr>
        <w:commentReference w:id="13"/>
      </w:r>
      <w:r w:rsidR="005F37D2">
        <w:rPr>
          <w:rFonts w:ascii="Times New Roman" w:hAnsi="Times New Roman" w:cs="Times New Roman"/>
          <w:sz w:val="24"/>
          <w:szCs w:val="24"/>
        </w:rPr>
        <w:t>to determine if a law violated the Establishment Clause. The first part required that the legislative purpose must be secular. The second stated that the effect of the statute must not promote or inhibit religion. The third provision was a little more complicated, but it provides that a law must not cause “excessive government entanglement with religion.”</w:t>
      </w:r>
      <w:r w:rsidR="00864798">
        <w:rPr>
          <w:rFonts w:ascii="Times New Roman" w:hAnsi="Times New Roman" w:cs="Times New Roman"/>
          <w:sz w:val="24"/>
          <w:szCs w:val="24"/>
        </w:rPr>
        <w:t xml:space="preserve"> The court decided that the laws in question passed the first test but failed the third. They could </w:t>
      </w:r>
      <w:r>
        <w:rPr>
          <w:rFonts w:ascii="Times New Roman" w:hAnsi="Times New Roman" w:cs="Times New Roman"/>
          <w:sz w:val="24"/>
          <w:szCs w:val="24"/>
        </w:rPr>
        <w:t>not agree</w:t>
      </w:r>
      <w:r w:rsidR="00864798">
        <w:rPr>
          <w:rFonts w:ascii="Times New Roman" w:hAnsi="Times New Roman" w:cs="Times New Roman"/>
          <w:sz w:val="24"/>
          <w:szCs w:val="24"/>
        </w:rPr>
        <w:t xml:space="preserve"> on the second prong of the test. They concluded that the direct funding of the school created a dialogue between the government and religious institutions that could lead to “excessive government entanglement with religion.” The </w:t>
      </w:r>
      <w:r w:rsidR="00864798">
        <w:rPr>
          <w:rFonts w:ascii="Times New Roman" w:hAnsi="Times New Roman" w:cs="Times New Roman"/>
          <w:i/>
          <w:iCs/>
          <w:sz w:val="24"/>
          <w:szCs w:val="24"/>
        </w:rPr>
        <w:t xml:space="preserve">Lemon </w:t>
      </w:r>
      <w:r w:rsidR="00864798">
        <w:rPr>
          <w:rFonts w:ascii="Times New Roman" w:hAnsi="Times New Roman" w:cs="Times New Roman"/>
          <w:sz w:val="24"/>
          <w:szCs w:val="24"/>
        </w:rPr>
        <w:t xml:space="preserve">Test </w:t>
      </w:r>
      <w:r w:rsidR="00864798">
        <w:rPr>
          <w:rFonts w:ascii="Times New Roman" w:hAnsi="Times New Roman" w:cs="Times New Roman"/>
          <w:sz w:val="24"/>
          <w:szCs w:val="24"/>
        </w:rPr>
        <w:lastRenderedPageBreak/>
        <w:t>would become a</w:t>
      </w:r>
      <w:r w:rsidR="007B5924">
        <w:rPr>
          <w:rFonts w:ascii="Times New Roman" w:hAnsi="Times New Roman" w:cs="Times New Roman"/>
          <w:sz w:val="24"/>
          <w:szCs w:val="24"/>
        </w:rPr>
        <w:t xml:space="preserve"> lasting method</w:t>
      </w:r>
      <w:r w:rsidR="00864798">
        <w:rPr>
          <w:rFonts w:ascii="Times New Roman" w:hAnsi="Times New Roman" w:cs="Times New Roman"/>
          <w:sz w:val="24"/>
          <w:szCs w:val="24"/>
        </w:rPr>
        <w:t xml:space="preserve"> for </w:t>
      </w:r>
      <w:r>
        <w:rPr>
          <w:rFonts w:ascii="Times New Roman" w:hAnsi="Times New Roman" w:cs="Times New Roman"/>
          <w:sz w:val="24"/>
          <w:szCs w:val="24"/>
        </w:rPr>
        <w:t>state and federal</w:t>
      </w:r>
      <w:r w:rsidR="00864798">
        <w:rPr>
          <w:rFonts w:ascii="Times New Roman" w:hAnsi="Times New Roman" w:cs="Times New Roman"/>
          <w:sz w:val="24"/>
          <w:szCs w:val="24"/>
        </w:rPr>
        <w:t xml:space="preserve"> courts to determine if a law breached the wall separating church and state. </w:t>
      </w:r>
      <w:r w:rsidR="00851C14" w:rsidRPr="000D5302">
        <w:rPr>
          <w:rFonts w:ascii="Times New Roman" w:hAnsi="Times New Roman" w:cs="Times New Roman"/>
          <w:sz w:val="24"/>
          <w:szCs w:val="24"/>
        </w:rPr>
        <w:t>Lemon v. Kurtzman 403 U.S. 602 (</w:t>
      </w:r>
      <w:commentRangeStart w:id="14"/>
      <w:r w:rsidR="00851C14" w:rsidRPr="000D5302">
        <w:rPr>
          <w:rFonts w:ascii="Times New Roman" w:hAnsi="Times New Roman" w:cs="Times New Roman"/>
          <w:sz w:val="24"/>
          <w:szCs w:val="24"/>
        </w:rPr>
        <w:t>1971</w:t>
      </w:r>
      <w:commentRangeEnd w:id="14"/>
      <w:r w:rsidR="00FD05D3">
        <w:rPr>
          <w:rStyle w:val="CommentReference"/>
        </w:rPr>
        <w:commentReference w:id="14"/>
      </w:r>
      <w:r w:rsidR="00851C14" w:rsidRPr="000D5302">
        <w:rPr>
          <w:rFonts w:ascii="Times New Roman" w:hAnsi="Times New Roman" w:cs="Times New Roman"/>
          <w:sz w:val="24"/>
          <w:szCs w:val="24"/>
        </w:rPr>
        <w:t>)</w:t>
      </w:r>
    </w:p>
    <w:p w14:paraId="1F292CE9" w14:textId="65064D75" w:rsidR="00053A65" w:rsidDel="00B23DE4" w:rsidRDefault="00BC50DB" w:rsidP="003F7DF7">
      <w:pPr>
        <w:spacing w:line="480" w:lineRule="auto"/>
        <w:jc w:val="both"/>
        <w:rPr>
          <w:del w:id="15" w:author="Charles Yang" w:date="2019-11-05T13:17:00Z"/>
          <w:rFonts w:ascii="Times New Roman" w:hAnsi="Times New Roman" w:cs="Times New Roman"/>
          <w:sz w:val="24"/>
          <w:szCs w:val="24"/>
        </w:rPr>
      </w:pPr>
      <w:r>
        <w:rPr>
          <w:rFonts w:ascii="Times New Roman" w:hAnsi="Times New Roman" w:cs="Times New Roman"/>
          <w:sz w:val="24"/>
          <w:szCs w:val="24"/>
        </w:rPr>
        <w:tab/>
      </w:r>
      <w:r w:rsidR="009011F8">
        <w:rPr>
          <w:rFonts w:ascii="Times New Roman" w:hAnsi="Times New Roman" w:cs="Times New Roman"/>
          <w:sz w:val="24"/>
          <w:szCs w:val="24"/>
        </w:rPr>
        <w:t xml:space="preserve">In conclusion, five Supreme Court cases </w:t>
      </w:r>
      <w:r w:rsidR="00EC50E0">
        <w:rPr>
          <w:rFonts w:ascii="Times New Roman" w:hAnsi="Times New Roman" w:cs="Times New Roman"/>
          <w:sz w:val="24"/>
          <w:szCs w:val="24"/>
        </w:rPr>
        <w:t xml:space="preserve">created a lasting impact in American constitutional law. </w:t>
      </w:r>
      <w:r w:rsidR="00EC50E0">
        <w:rPr>
          <w:rFonts w:ascii="Times New Roman" w:hAnsi="Times New Roman" w:cs="Times New Roman"/>
          <w:i/>
          <w:iCs/>
          <w:sz w:val="24"/>
          <w:szCs w:val="24"/>
        </w:rPr>
        <w:t>Reynolds</w:t>
      </w:r>
      <w:r w:rsidR="00EC50E0">
        <w:rPr>
          <w:rFonts w:ascii="Times New Roman" w:hAnsi="Times New Roman" w:cs="Times New Roman"/>
          <w:sz w:val="24"/>
          <w:szCs w:val="24"/>
        </w:rPr>
        <w:t xml:space="preserve"> and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both considered several primary sources to find the original intent of the First Amendment. Eventually, the </w:t>
      </w:r>
      <w:r w:rsidR="00EC50E0">
        <w:rPr>
          <w:rFonts w:ascii="Times New Roman" w:hAnsi="Times New Roman" w:cs="Times New Roman"/>
          <w:i/>
          <w:iCs/>
          <w:sz w:val="24"/>
          <w:szCs w:val="24"/>
        </w:rPr>
        <w:t>Reynolds</w:t>
      </w:r>
      <w:r w:rsidR="00EC50E0">
        <w:rPr>
          <w:rFonts w:ascii="Times New Roman" w:hAnsi="Times New Roman" w:cs="Times New Roman"/>
          <w:sz w:val="24"/>
          <w:szCs w:val="24"/>
        </w:rPr>
        <w:t xml:space="preserve"> acknowledged the “wall” that was meant to divide church and state. Then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built this wall, carefully defining a precedent of what was not permitted of public institutions. This precedent would be essential in the next two cases, </w:t>
      </w:r>
      <w:r w:rsidR="00EC50E0">
        <w:rPr>
          <w:rFonts w:ascii="Times New Roman" w:hAnsi="Times New Roman" w:cs="Times New Roman"/>
          <w:i/>
          <w:iCs/>
          <w:sz w:val="24"/>
          <w:szCs w:val="24"/>
        </w:rPr>
        <w:t xml:space="preserve">Engel </w:t>
      </w:r>
      <w:r w:rsidR="00EC50E0">
        <w:rPr>
          <w:rFonts w:ascii="Times New Roman" w:hAnsi="Times New Roman" w:cs="Times New Roman"/>
          <w:sz w:val="24"/>
          <w:szCs w:val="24"/>
        </w:rPr>
        <w:t xml:space="preserve">and </w:t>
      </w:r>
      <w:r w:rsidR="00EC50E0" w:rsidRPr="00EC50E0">
        <w:rPr>
          <w:rFonts w:ascii="Times New Roman" w:hAnsi="Times New Roman" w:cs="Times New Roman"/>
          <w:i/>
          <w:iCs/>
          <w:sz w:val="24"/>
          <w:szCs w:val="24"/>
        </w:rPr>
        <w:t>Abbington</w:t>
      </w:r>
      <w:r w:rsidR="00EC50E0">
        <w:rPr>
          <w:rFonts w:ascii="Times New Roman" w:hAnsi="Times New Roman" w:cs="Times New Roman"/>
          <w:i/>
          <w:iCs/>
          <w:sz w:val="24"/>
          <w:szCs w:val="24"/>
        </w:rPr>
        <w:t>,</w:t>
      </w:r>
      <w:r w:rsidR="00EC50E0">
        <w:rPr>
          <w:rFonts w:ascii="Times New Roman" w:hAnsi="Times New Roman" w:cs="Times New Roman"/>
          <w:sz w:val="24"/>
          <w:szCs w:val="24"/>
        </w:rPr>
        <w:t xml:space="preserve"> where prayer in public schools was forbidden. The simple coercion test was conceived from those cases, settling dozens of similar cases.</w:t>
      </w:r>
      <w:r w:rsidR="00EC50E0">
        <w:rPr>
          <w:rFonts w:ascii="Times New Roman" w:hAnsi="Times New Roman" w:cs="Times New Roman"/>
          <w:i/>
          <w:iCs/>
          <w:sz w:val="24"/>
          <w:szCs w:val="24"/>
        </w:rPr>
        <w:t xml:space="preserve"> </w:t>
      </w:r>
      <w:r w:rsidR="006D6395" w:rsidRPr="00EC50E0">
        <w:rPr>
          <w:rFonts w:ascii="Times New Roman" w:hAnsi="Times New Roman" w:cs="Times New Roman"/>
          <w:sz w:val="24"/>
          <w:szCs w:val="24"/>
        </w:rPr>
        <w:t>Howeve</w:t>
      </w:r>
      <w:r w:rsidR="006D6395" w:rsidRPr="00EC50E0">
        <w:rPr>
          <w:rFonts w:ascii="Times New Roman" w:hAnsi="Times New Roman" w:cs="Times New Roman"/>
          <w:i/>
          <w:iCs/>
          <w:sz w:val="24"/>
          <w:szCs w:val="24"/>
        </w:rPr>
        <w:t>r</w:t>
      </w:r>
      <w:r w:rsidR="006D6395">
        <w:rPr>
          <w:rFonts w:ascii="Times New Roman" w:hAnsi="Times New Roman" w:cs="Times New Roman"/>
          <w:sz w:val="24"/>
          <w:szCs w:val="24"/>
        </w:rPr>
        <w:t>, the</w:t>
      </w:r>
      <w:r w:rsidR="00EC50E0">
        <w:rPr>
          <w:rFonts w:ascii="Times New Roman" w:hAnsi="Times New Roman" w:cs="Times New Roman"/>
          <w:sz w:val="24"/>
          <w:szCs w:val="24"/>
        </w:rPr>
        <w:t xml:space="preserve">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w:t>
      </w:r>
      <w:r w:rsidR="006D6395">
        <w:rPr>
          <w:rFonts w:ascii="Times New Roman" w:hAnsi="Times New Roman" w:cs="Times New Roman"/>
          <w:sz w:val="24"/>
          <w:szCs w:val="24"/>
        </w:rPr>
        <w:t>precedent</w:t>
      </w:r>
      <w:r w:rsidR="00EC50E0">
        <w:rPr>
          <w:rFonts w:ascii="Times New Roman" w:hAnsi="Times New Roman" w:cs="Times New Roman"/>
          <w:sz w:val="24"/>
          <w:szCs w:val="24"/>
        </w:rPr>
        <w:t xml:space="preserve"> was still too broad, and the justices of the Burger court developed the </w:t>
      </w:r>
      <w:r w:rsidR="00EC50E0">
        <w:rPr>
          <w:rFonts w:ascii="Times New Roman" w:hAnsi="Times New Roman" w:cs="Times New Roman"/>
          <w:i/>
          <w:iCs/>
          <w:sz w:val="24"/>
          <w:szCs w:val="24"/>
        </w:rPr>
        <w:t>Lemon</w:t>
      </w:r>
      <w:r w:rsidR="00EC50E0">
        <w:rPr>
          <w:rFonts w:ascii="Times New Roman" w:hAnsi="Times New Roman" w:cs="Times New Roman"/>
          <w:sz w:val="24"/>
          <w:szCs w:val="24"/>
        </w:rPr>
        <w:t xml:space="preserve"> test to clarify what constituted a violation of the Establishment Clause. </w:t>
      </w:r>
      <w:r w:rsidR="00983182">
        <w:rPr>
          <w:rFonts w:ascii="Times New Roman" w:hAnsi="Times New Roman" w:cs="Times New Roman"/>
          <w:sz w:val="24"/>
          <w:szCs w:val="24"/>
        </w:rPr>
        <w:t>Finally,</w:t>
      </w:r>
      <w:r w:rsidR="006D6395">
        <w:rPr>
          <w:rFonts w:ascii="Times New Roman" w:hAnsi="Times New Roman" w:cs="Times New Roman"/>
          <w:sz w:val="24"/>
          <w:szCs w:val="24"/>
        </w:rPr>
        <w:t xml:space="preserve"> the Supreme Court achieved some resolution on balancing Freedom of Religion and the Establishment Clause. </w:t>
      </w:r>
      <w:r w:rsidR="00203072">
        <w:rPr>
          <w:rFonts w:ascii="Times New Roman" w:hAnsi="Times New Roman" w:cs="Times New Roman"/>
          <w:sz w:val="24"/>
          <w:szCs w:val="24"/>
        </w:rPr>
        <w:tab/>
      </w:r>
    </w:p>
    <w:p w14:paraId="36417AAC" w14:textId="090BD7CD" w:rsidR="00F21910" w:rsidRDefault="00F21910" w:rsidP="003F7DF7">
      <w:pPr>
        <w:spacing w:line="480" w:lineRule="auto"/>
        <w:jc w:val="both"/>
        <w:rPr>
          <w:rFonts w:ascii="Times New Roman" w:hAnsi="Times New Roman" w:cs="Times New Roman"/>
          <w:sz w:val="24"/>
          <w:szCs w:val="24"/>
        </w:rPr>
      </w:pPr>
    </w:p>
    <w:p w14:paraId="2662999C" w14:textId="0BDCE5C8" w:rsidR="00F21910" w:rsidRDefault="00F21910" w:rsidP="003F7DF7">
      <w:pPr>
        <w:spacing w:line="480" w:lineRule="auto"/>
        <w:jc w:val="both"/>
        <w:rPr>
          <w:rFonts w:ascii="Times New Roman" w:hAnsi="Times New Roman" w:cs="Times New Roman"/>
          <w:sz w:val="24"/>
          <w:szCs w:val="24"/>
        </w:rPr>
      </w:pPr>
    </w:p>
    <w:p w14:paraId="3467E872" w14:textId="114D3F80" w:rsidR="006D6395" w:rsidRDefault="006D6395" w:rsidP="003F7DF7">
      <w:pPr>
        <w:spacing w:line="480" w:lineRule="auto"/>
        <w:jc w:val="both"/>
        <w:rPr>
          <w:rFonts w:ascii="Times New Roman" w:hAnsi="Times New Roman" w:cs="Times New Roman"/>
          <w:sz w:val="24"/>
          <w:szCs w:val="24"/>
        </w:rPr>
      </w:pPr>
    </w:p>
    <w:p w14:paraId="5B89BC0F" w14:textId="4E006BE2" w:rsidR="006D6395" w:rsidRDefault="006D6395" w:rsidP="003F7DF7">
      <w:pPr>
        <w:spacing w:line="480" w:lineRule="auto"/>
        <w:jc w:val="both"/>
        <w:rPr>
          <w:rFonts w:ascii="Times New Roman" w:hAnsi="Times New Roman" w:cs="Times New Roman"/>
          <w:sz w:val="24"/>
          <w:szCs w:val="24"/>
        </w:rPr>
      </w:pPr>
    </w:p>
    <w:p w14:paraId="01378E2E" w14:textId="4B561C5A" w:rsidR="006D6395" w:rsidRDefault="006D6395" w:rsidP="003F7DF7">
      <w:pPr>
        <w:spacing w:line="480" w:lineRule="auto"/>
        <w:jc w:val="both"/>
        <w:rPr>
          <w:rFonts w:ascii="Times New Roman" w:hAnsi="Times New Roman" w:cs="Times New Roman"/>
          <w:sz w:val="24"/>
          <w:szCs w:val="24"/>
        </w:rPr>
      </w:pPr>
    </w:p>
    <w:p w14:paraId="418A97E4" w14:textId="7CF1DA0B" w:rsidR="006D6395" w:rsidRDefault="006D6395" w:rsidP="003F7DF7">
      <w:pPr>
        <w:spacing w:line="480" w:lineRule="auto"/>
        <w:jc w:val="both"/>
        <w:rPr>
          <w:rFonts w:ascii="Times New Roman" w:hAnsi="Times New Roman" w:cs="Times New Roman"/>
          <w:sz w:val="24"/>
          <w:szCs w:val="24"/>
        </w:rPr>
      </w:pPr>
    </w:p>
    <w:p w14:paraId="6546DE7E" w14:textId="6AD26369" w:rsidR="006D6395" w:rsidRDefault="006D6395" w:rsidP="003F7DF7">
      <w:pPr>
        <w:spacing w:line="480" w:lineRule="auto"/>
        <w:jc w:val="both"/>
        <w:rPr>
          <w:rFonts w:ascii="Times New Roman" w:hAnsi="Times New Roman" w:cs="Times New Roman"/>
          <w:sz w:val="24"/>
          <w:szCs w:val="24"/>
        </w:rPr>
      </w:pPr>
    </w:p>
    <w:p w14:paraId="243C929B" w14:textId="77777777" w:rsidR="006D6395" w:rsidRDefault="006D6395" w:rsidP="003F7DF7">
      <w:pPr>
        <w:spacing w:line="480" w:lineRule="auto"/>
        <w:jc w:val="both"/>
        <w:rPr>
          <w:rFonts w:ascii="Times New Roman" w:hAnsi="Times New Roman" w:cs="Times New Roman"/>
          <w:sz w:val="24"/>
          <w:szCs w:val="24"/>
        </w:rPr>
      </w:pPr>
    </w:p>
    <w:p w14:paraId="679BE771" w14:textId="630AB8D5" w:rsidR="00F21910" w:rsidRDefault="00F21910" w:rsidP="003F7DF7">
      <w:pPr>
        <w:spacing w:line="480" w:lineRule="auto"/>
        <w:jc w:val="both"/>
        <w:rPr>
          <w:rFonts w:ascii="Times New Roman" w:hAnsi="Times New Roman" w:cs="Times New Roman"/>
          <w:sz w:val="24"/>
          <w:szCs w:val="24"/>
        </w:rPr>
      </w:pPr>
    </w:p>
    <w:p w14:paraId="2D61BAF7" w14:textId="29594645" w:rsidR="00F21910" w:rsidRDefault="00F21910" w:rsidP="00F2191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7611681" w14:textId="1C83311A" w:rsidR="00F21910" w:rsidRDefault="00F21910" w:rsidP="00F21910">
      <w:pPr>
        <w:spacing w:line="480" w:lineRule="auto"/>
        <w:jc w:val="both"/>
        <w:rPr>
          <w:rFonts w:ascii="Times New Roman" w:hAnsi="Times New Roman" w:cs="Times New Roman"/>
          <w:sz w:val="24"/>
          <w:szCs w:val="24"/>
        </w:rPr>
      </w:pPr>
      <w:commentRangeStart w:id="16"/>
      <w:proofErr w:type="spellStart"/>
      <w:r>
        <w:rPr>
          <w:rFonts w:ascii="Times New Roman" w:hAnsi="Times New Roman" w:cs="Times New Roman"/>
          <w:sz w:val="24"/>
          <w:szCs w:val="24"/>
        </w:rPr>
        <w:t>Böecklin</w:t>
      </w:r>
      <w:proofErr w:type="spellEnd"/>
      <w:r>
        <w:rPr>
          <w:rFonts w:ascii="Times New Roman" w:hAnsi="Times New Roman" w:cs="Times New Roman"/>
          <w:sz w:val="24"/>
          <w:szCs w:val="24"/>
        </w:rPr>
        <w:t xml:space="preserve">, David, </w:t>
      </w:r>
      <w:r w:rsidRPr="00F21910">
        <w:rPr>
          <w:rFonts w:ascii="Times New Roman" w:hAnsi="Times New Roman" w:cs="Times New Roman"/>
          <w:i/>
          <w:iCs/>
          <w:sz w:val="24"/>
          <w:szCs w:val="24"/>
        </w:rPr>
        <w:t xml:space="preserve">Die </w:t>
      </w:r>
      <w:proofErr w:type="spellStart"/>
      <w:r w:rsidRPr="00F21910">
        <w:rPr>
          <w:rFonts w:ascii="Times New Roman" w:hAnsi="Times New Roman" w:cs="Times New Roman"/>
          <w:i/>
          <w:iCs/>
          <w:sz w:val="24"/>
          <w:szCs w:val="24"/>
        </w:rPr>
        <w:t>Freundliche</w:t>
      </w:r>
      <w:proofErr w:type="spellEnd"/>
      <w:r w:rsidRPr="00F21910">
        <w:rPr>
          <w:rFonts w:ascii="Times New Roman" w:hAnsi="Times New Roman" w:cs="Times New Roman"/>
          <w:i/>
          <w:iCs/>
          <w:sz w:val="24"/>
          <w:szCs w:val="24"/>
        </w:rPr>
        <w:t xml:space="preserve"> </w:t>
      </w:r>
      <w:proofErr w:type="spellStart"/>
      <w:r w:rsidRPr="00F21910">
        <w:rPr>
          <w:rFonts w:ascii="Times New Roman" w:hAnsi="Times New Roman" w:cs="Times New Roman"/>
          <w:i/>
          <w:iCs/>
          <w:sz w:val="24"/>
          <w:szCs w:val="24"/>
        </w:rPr>
        <w:t>Bewillkommung</w:t>
      </w:r>
      <w:proofErr w:type="spellEnd"/>
      <w:r w:rsidRPr="00F21910">
        <w:rPr>
          <w:rFonts w:ascii="Times New Roman" w:hAnsi="Times New Roman" w:cs="Times New Roman"/>
          <w:i/>
          <w:iCs/>
          <w:sz w:val="24"/>
          <w:szCs w:val="24"/>
        </w:rPr>
        <w:t xml:space="preserve"> Leipzig.</w:t>
      </w:r>
      <w:r w:rsidRPr="00F21910">
        <w:rPr>
          <w:rFonts w:ascii="Times New Roman" w:hAnsi="Times New Roman" w:cs="Times New Roman"/>
          <w:sz w:val="24"/>
          <w:szCs w:val="24"/>
        </w:rPr>
        <w:t xml:space="preserve"> 1732</w:t>
      </w:r>
      <w:r>
        <w:rPr>
          <w:rFonts w:ascii="Times New Roman" w:hAnsi="Times New Roman" w:cs="Times New Roman"/>
          <w:sz w:val="24"/>
          <w:szCs w:val="24"/>
        </w:rPr>
        <w:t>.</w:t>
      </w:r>
      <w:r w:rsidR="000D5302">
        <w:rPr>
          <w:rFonts w:ascii="Times New Roman" w:hAnsi="Times New Roman" w:cs="Times New Roman"/>
          <w:sz w:val="24"/>
          <w:szCs w:val="24"/>
        </w:rPr>
        <w:t xml:space="preserve"> </w:t>
      </w:r>
      <w:r w:rsidR="000D5302" w:rsidRPr="000D5302">
        <w:rPr>
          <w:rFonts w:ascii="Times New Roman" w:hAnsi="Times New Roman" w:cs="Times New Roman"/>
          <w:i/>
          <w:iCs/>
          <w:sz w:val="24"/>
          <w:szCs w:val="24"/>
        </w:rPr>
        <w:t>Library of Congress</w:t>
      </w:r>
      <w:r w:rsidR="000D5302">
        <w:rPr>
          <w:rFonts w:ascii="Times New Roman" w:hAnsi="Times New Roman" w:cs="Times New Roman"/>
          <w:i/>
          <w:iCs/>
          <w:sz w:val="24"/>
          <w:szCs w:val="24"/>
        </w:rPr>
        <w:t xml:space="preserve">, </w:t>
      </w:r>
      <w:commentRangeEnd w:id="16"/>
      <w:r w:rsidR="00357E8B">
        <w:rPr>
          <w:rStyle w:val="CommentReference"/>
        </w:rPr>
        <w:commentReference w:id="16"/>
      </w:r>
      <w:r w:rsidR="000D5302">
        <w:rPr>
          <w:rFonts w:ascii="Times New Roman" w:hAnsi="Times New Roman" w:cs="Times New Roman"/>
          <w:i/>
          <w:iCs/>
          <w:sz w:val="24"/>
          <w:szCs w:val="24"/>
        </w:rPr>
        <w:tab/>
      </w:r>
      <w:hyperlink r:id="rId11" w:anchor="obj007" w:history="1">
        <w:r w:rsidR="000D5302" w:rsidRPr="006462E7">
          <w:rPr>
            <w:rStyle w:val="Hyperlink"/>
            <w:rFonts w:ascii="Times New Roman" w:hAnsi="Times New Roman" w:cs="Times New Roman"/>
            <w:sz w:val="24"/>
            <w:szCs w:val="24"/>
          </w:rPr>
          <w:t>www.loc.gov/exhibits/religion/rel01.html#obj007</w:t>
        </w:r>
      </w:hyperlink>
    </w:p>
    <w:p w14:paraId="0EEF4C60"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Engel v. Vitale 370 U.S. 421 (1962)</w:t>
      </w:r>
    </w:p>
    <w:p w14:paraId="70E05575"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Everson v. Board of Education of the Township of Ewing (No. 52) 330 U.S. 1 (1947)</w:t>
      </w:r>
    </w:p>
    <w:p w14:paraId="72057424"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Jefferson, Thomas. Letter to the Danbury Baptists – The Final Letter. 1 Jan. 1802. Library of </w:t>
      </w:r>
      <w:r>
        <w:rPr>
          <w:rFonts w:ascii="Times New Roman" w:hAnsi="Times New Roman" w:cs="Times New Roman"/>
          <w:sz w:val="24"/>
          <w:szCs w:val="24"/>
        </w:rPr>
        <w:tab/>
      </w:r>
      <w:r w:rsidRPr="000D5302">
        <w:rPr>
          <w:rFonts w:ascii="Times New Roman" w:hAnsi="Times New Roman" w:cs="Times New Roman"/>
          <w:sz w:val="24"/>
          <w:szCs w:val="24"/>
        </w:rPr>
        <w:t>Congress.</w:t>
      </w:r>
    </w:p>
    <w:p w14:paraId="780DB7B7"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Lemon v. Kurtzman 403 U.S. 602 (1971)</w:t>
      </w:r>
    </w:p>
    <w:p w14:paraId="6FFF7F2B" w14:textId="648120BF" w:rsidR="002330DA" w:rsidRDefault="002330DA" w:rsidP="00F21910">
      <w:pPr>
        <w:spacing w:line="480" w:lineRule="auto"/>
        <w:jc w:val="both"/>
        <w:rPr>
          <w:rFonts w:ascii="Times New Roman" w:hAnsi="Times New Roman" w:cs="Times New Roman"/>
          <w:sz w:val="24"/>
          <w:szCs w:val="24"/>
        </w:rPr>
      </w:pPr>
      <w:r w:rsidRPr="002330DA">
        <w:rPr>
          <w:rFonts w:ascii="Times New Roman" w:hAnsi="Times New Roman" w:cs="Times New Roman"/>
          <w:sz w:val="24"/>
          <w:szCs w:val="24"/>
        </w:rPr>
        <w:t>Lib</w:t>
      </w:r>
      <w:r w:rsidR="00851C14">
        <w:rPr>
          <w:rFonts w:ascii="Times New Roman" w:hAnsi="Times New Roman" w:cs="Times New Roman"/>
          <w:sz w:val="24"/>
          <w:szCs w:val="24"/>
        </w:rPr>
        <w:t>rary</w:t>
      </w:r>
      <w:r w:rsidRPr="002330DA">
        <w:rPr>
          <w:rFonts w:ascii="Times New Roman" w:hAnsi="Times New Roman" w:cs="Times New Roman"/>
          <w:sz w:val="24"/>
          <w:szCs w:val="24"/>
        </w:rPr>
        <w:t xml:space="preserve"> of Cong</w:t>
      </w:r>
      <w:r w:rsidR="00851C14">
        <w:rPr>
          <w:rFonts w:ascii="Times New Roman" w:hAnsi="Times New Roman" w:cs="Times New Roman"/>
          <w:sz w:val="24"/>
          <w:szCs w:val="24"/>
        </w:rPr>
        <w:t>ress.</w:t>
      </w:r>
      <w:r w:rsidRPr="002330DA">
        <w:rPr>
          <w:rFonts w:ascii="Times New Roman" w:hAnsi="Times New Roman" w:cs="Times New Roman"/>
          <w:sz w:val="24"/>
          <w:szCs w:val="24"/>
        </w:rPr>
        <w:t xml:space="preserve"> U.S. Govt. Web. </w:t>
      </w:r>
      <w:r w:rsidR="008F3229">
        <w:rPr>
          <w:rFonts w:ascii="Times New Roman" w:hAnsi="Times New Roman" w:cs="Times New Roman"/>
          <w:sz w:val="24"/>
          <w:szCs w:val="24"/>
        </w:rPr>
        <w:t>30</w:t>
      </w:r>
      <w:r w:rsidRPr="002330DA">
        <w:rPr>
          <w:rFonts w:ascii="Times New Roman" w:hAnsi="Times New Roman" w:cs="Times New Roman"/>
          <w:sz w:val="24"/>
          <w:szCs w:val="24"/>
        </w:rPr>
        <w:t xml:space="preserve"> </w:t>
      </w:r>
      <w:r w:rsidR="008F3229">
        <w:rPr>
          <w:rFonts w:ascii="Times New Roman" w:hAnsi="Times New Roman" w:cs="Times New Roman"/>
          <w:sz w:val="24"/>
          <w:szCs w:val="24"/>
        </w:rPr>
        <w:t>October</w:t>
      </w:r>
      <w:r w:rsidRPr="002330DA">
        <w:rPr>
          <w:rFonts w:ascii="Times New Roman" w:hAnsi="Times New Roman" w:cs="Times New Roman"/>
          <w:sz w:val="24"/>
          <w:szCs w:val="24"/>
        </w:rPr>
        <w:t xml:space="preserve"> 201</w:t>
      </w:r>
      <w:r w:rsidR="008F3229">
        <w:rPr>
          <w:rFonts w:ascii="Times New Roman" w:hAnsi="Times New Roman" w:cs="Times New Roman"/>
          <w:sz w:val="24"/>
          <w:szCs w:val="24"/>
        </w:rPr>
        <w:t xml:space="preserve">9, </w:t>
      </w:r>
      <w:r w:rsidRPr="002330DA">
        <w:rPr>
          <w:rFonts w:ascii="Times New Roman" w:hAnsi="Times New Roman" w:cs="Times New Roman"/>
          <w:sz w:val="24"/>
          <w:szCs w:val="24"/>
        </w:rPr>
        <w:t>www.loc.gov/exhibits/religion/rel01.html</w:t>
      </w:r>
    </w:p>
    <w:p w14:paraId="67493277" w14:textId="293A1978"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Nolan-Ferrell, Catherine. “Balancing Classroom Civility and Free Speech.” American Association </w:t>
      </w:r>
      <w:r>
        <w:rPr>
          <w:rFonts w:ascii="Times New Roman" w:hAnsi="Times New Roman" w:cs="Times New Roman"/>
          <w:sz w:val="24"/>
          <w:szCs w:val="24"/>
        </w:rPr>
        <w:tab/>
      </w:r>
      <w:r w:rsidRPr="000D5302">
        <w:rPr>
          <w:rFonts w:ascii="Times New Roman" w:hAnsi="Times New Roman" w:cs="Times New Roman"/>
          <w:sz w:val="24"/>
          <w:szCs w:val="24"/>
        </w:rPr>
        <w:t xml:space="preserve">of University Professors, AAUP, 2017, </w:t>
      </w:r>
      <w:hyperlink r:id="rId12" w:history="1">
        <w:r w:rsidRPr="006462E7">
          <w:rPr>
            <w:rStyle w:val="Hyperlink"/>
            <w:rFonts w:ascii="Times New Roman" w:hAnsi="Times New Roman" w:cs="Times New Roman"/>
            <w:sz w:val="24"/>
            <w:szCs w:val="24"/>
          </w:rPr>
          <w:t>www.aaup.org/article/balancing-classroom-</w:t>
        </w:r>
      </w:hyperlink>
      <w:r>
        <w:rPr>
          <w:rFonts w:ascii="Times New Roman" w:hAnsi="Times New Roman" w:cs="Times New Roman"/>
          <w:sz w:val="24"/>
          <w:szCs w:val="24"/>
        </w:rPr>
        <w:tab/>
      </w:r>
      <w:r w:rsidRPr="000D5302">
        <w:rPr>
          <w:rFonts w:ascii="Times New Roman" w:hAnsi="Times New Roman" w:cs="Times New Roman"/>
          <w:sz w:val="24"/>
          <w:szCs w:val="24"/>
        </w:rPr>
        <w:t>civility-and-free-speech#.</w:t>
      </w:r>
      <w:proofErr w:type="spellStart"/>
      <w:r w:rsidRPr="000D5302">
        <w:rPr>
          <w:rFonts w:ascii="Times New Roman" w:hAnsi="Times New Roman" w:cs="Times New Roman"/>
          <w:sz w:val="24"/>
          <w:szCs w:val="24"/>
        </w:rPr>
        <w:t>XbfEe-hKhPY</w:t>
      </w:r>
      <w:proofErr w:type="spellEnd"/>
      <w:r w:rsidRPr="000D5302">
        <w:rPr>
          <w:rFonts w:ascii="Times New Roman" w:hAnsi="Times New Roman" w:cs="Times New Roman"/>
          <w:sz w:val="24"/>
          <w:szCs w:val="24"/>
        </w:rPr>
        <w:t>.</w:t>
      </w:r>
    </w:p>
    <w:p w14:paraId="2D3BE4A9" w14:textId="77777777" w:rsidR="009011F8"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Reynolds v. U.S. 98 U.S. 145 (1878)</w:t>
      </w:r>
    </w:p>
    <w:p w14:paraId="39C76E19" w14:textId="7E21F936"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Straus, Oscar S. “Chapter IV.” Roger Williams, the Pioneer of Religious Liberty, The </w:t>
      </w:r>
      <w:r w:rsidRPr="000D5302">
        <w:rPr>
          <w:rFonts w:ascii="Times New Roman" w:hAnsi="Times New Roman" w:cs="Times New Roman"/>
          <w:sz w:val="24"/>
          <w:szCs w:val="24"/>
        </w:rPr>
        <w:tab/>
        <w:t>Century Co., 1894, pp. 42–57.</w:t>
      </w:r>
    </w:p>
    <w:sectPr w:rsidR="000D5302" w:rsidRPr="000D530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Yang" w:date="2019-11-05T12:48:00Z" w:initials="CY">
    <w:p w14:paraId="0246D2DF" w14:textId="70113D63" w:rsidR="008648A2" w:rsidRDefault="008648A2">
      <w:pPr>
        <w:pStyle w:val="CommentText"/>
      </w:pPr>
      <w:r>
        <w:rPr>
          <w:rStyle w:val="CommentReference"/>
        </w:rPr>
        <w:annotationRef/>
      </w:r>
      <w:r>
        <w:t>Attention-getter: 7</w:t>
      </w:r>
    </w:p>
  </w:comment>
  <w:comment w:id="1" w:author="Charles Yang" w:date="2019-11-05T13:05:00Z" w:initials="CY">
    <w:p w14:paraId="5A90B47C" w14:textId="433D139A" w:rsidR="00FD05D3" w:rsidRDefault="00FD05D3">
      <w:pPr>
        <w:pStyle w:val="CommentText"/>
      </w:pPr>
      <w:r>
        <w:rPr>
          <w:rStyle w:val="CommentReference"/>
        </w:rPr>
        <w:annotationRef/>
      </w:r>
      <w:r>
        <w:t xml:space="preserve">This is a Clear topic sentence for this paragraph. </w:t>
      </w:r>
    </w:p>
  </w:comment>
  <w:comment w:id="2" w:author="Charles Yang" w:date="2019-11-05T12:53:00Z" w:initials="CY">
    <w:p w14:paraId="30A0A329" w14:textId="4F23F783" w:rsidR="002101BC" w:rsidRDefault="002101BC">
      <w:pPr>
        <w:pStyle w:val="CommentText"/>
      </w:pPr>
      <w:r>
        <w:rPr>
          <w:rStyle w:val="CommentReference"/>
        </w:rPr>
        <w:annotationRef/>
      </w:r>
      <w:r>
        <w:t xml:space="preserve">I think you’re discussing three main points. </w:t>
      </w:r>
    </w:p>
  </w:comment>
  <w:comment w:id="3" w:author="Charles Yang" w:date="2019-11-05T13:04:00Z" w:initials="CY">
    <w:p w14:paraId="4EAE01FD" w14:textId="048F1D15" w:rsidR="00FD05D3" w:rsidRDefault="00FD05D3">
      <w:pPr>
        <w:pStyle w:val="CommentText"/>
      </w:pPr>
      <w:r>
        <w:rPr>
          <w:rStyle w:val="CommentReference"/>
        </w:rPr>
        <w:annotationRef/>
      </w:r>
    </w:p>
  </w:comment>
  <w:comment w:id="4" w:author="Charles Yang" w:date="2019-11-05T13:06:00Z" w:initials="CY">
    <w:p w14:paraId="1925DA55" w14:textId="7FCDB747" w:rsidR="00FD05D3" w:rsidRDefault="00FD05D3">
      <w:pPr>
        <w:pStyle w:val="CommentText"/>
      </w:pPr>
      <w:r>
        <w:rPr>
          <w:rStyle w:val="CommentReference"/>
        </w:rPr>
        <w:annotationRef/>
      </w:r>
      <w:r>
        <w:t xml:space="preserve">Good topic sentence. This paragraph is </w:t>
      </w:r>
      <w:proofErr w:type="gramStart"/>
      <w:r>
        <w:t>really long</w:t>
      </w:r>
      <w:proofErr w:type="gramEnd"/>
      <w:r>
        <w:t>, maybe you could break it into two smaller paragraphs?</w:t>
      </w:r>
    </w:p>
  </w:comment>
  <w:comment w:id="5" w:author="Charles Yang" w:date="2019-11-05T13:21:00Z" w:initials="CY">
    <w:p w14:paraId="5F3D8A7B" w14:textId="748520C6" w:rsidR="00357E8B" w:rsidRDefault="00357E8B">
      <w:pPr>
        <w:pStyle w:val="CommentText"/>
      </w:pPr>
      <w:r>
        <w:rPr>
          <w:rStyle w:val="CommentReference"/>
        </w:rPr>
        <w:annotationRef/>
      </w:r>
      <w:r>
        <w:t>OK I SEE HE GOT GAME!! -YSR</w:t>
      </w:r>
    </w:p>
  </w:comment>
  <w:comment w:id="6" w:author="Charles Yang" w:date="2019-11-05T13:22:00Z" w:initials="CY">
    <w:p w14:paraId="701BD5E4" w14:textId="5115AD20" w:rsidR="00357E8B" w:rsidRDefault="00357E8B">
      <w:pPr>
        <w:pStyle w:val="CommentText"/>
      </w:pPr>
      <w:r>
        <w:rPr>
          <w:rStyle w:val="CommentReference"/>
        </w:rPr>
        <w:annotationRef/>
      </w:r>
      <w:r>
        <w:t>All new entries of quotation marks in a new sentence need to have the first letter capitalized</w:t>
      </w:r>
    </w:p>
  </w:comment>
  <w:comment w:id="7" w:author="Charles Yang" w:date="2019-11-05T13:24:00Z" w:initials="CY">
    <w:p w14:paraId="4FE848B1" w14:textId="498A6C17" w:rsidR="00357E8B" w:rsidRDefault="00357E8B">
      <w:pPr>
        <w:pStyle w:val="CommentText"/>
      </w:pPr>
      <w:r>
        <w:rPr>
          <w:rStyle w:val="CommentReference"/>
        </w:rPr>
        <w:annotationRef/>
      </w:r>
      <w:r>
        <w:t>I’m guessing that this concept is common knowledge but not sure. Don’t you to get docked points to maybe ask idk</w:t>
      </w:r>
    </w:p>
  </w:comment>
  <w:comment w:id="8" w:author="Charles Yang" w:date="2019-11-05T13:06:00Z" w:initials="CY">
    <w:p w14:paraId="11FD15DB" w14:textId="710D48A6" w:rsidR="00FD05D3" w:rsidRDefault="00FD05D3">
      <w:pPr>
        <w:pStyle w:val="CommentText"/>
      </w:pPr>
      <w:r>
        <w:rPr>
          <w:rStyle w:val="CommentReference"/>
        </w:rPr>
        <w:annotationRef/>
      </w:r>
      <w:r>
        <w:t>Good topic sentence. I can tell what you’re referring to with “this key analogy”</w:t>
      </w:r>
    </w:p>
  </w:comment>
  <w:comment w:id="9" w:author="Charles Yang" w:date="2019-11-05T13:08:00Z" w:initials="CY">
    <w:p w14:paraId="25A90AE8" w14:textId="2477D018" w:rsidR="00FD05D3" w:rsidRDefault="00FD05D3">
      <w:pPr>
        <w:pStyle w:val="CommentText"/>
      </w:pPr>
      <w:r>
        <w:rPr>
          <w:rStyle w:val="CommentReference"/>
        </w:rPr>
        <w:annotationRef/>
      </w:r>
      <w:r>
        <w:t>This topic sentence is pretty good, maybe you could be a bit more direct?</w:t>
      </w:r>
    </w:p>
  </w:comment>
  <w:comment w:id="10" w:author="Charles Yang" w:date="2019-11-05T13:08:00Z" w:initials="CY">
    <w:p w14:paraId="2376DEBE" w14:textId="7560AB9B" w:rsidR="00FD05D3" w:rsidRDefault="00FD05D3">
      <w:pPr>
        <w:pStyle w:val="CommentText"/>
      </w:pPr>
      <w:r>
        <w:rPr>
          <w:rStyle w:val="CommentReference"/>
        </w:rPr>
        <w:annotationRef/>
      </w:r>
      <w:r>
        <w:t>Good transition / topic sentence.</w:t>
      </w:r>
    </w:p>
  </w:comment>
  <w:comment w:id="11" w:author="Charles Yang" w:date="2019-11-05T13:11:00Z" w:initials="CY">
    <w:p w14:paraId="1F831E61" w14:textId="49F82111" w:rsidR="00B23DE4" w:rsidRDefault="00B23DE4">
      <w:pPr>
        <w:pStyle w:val="CommentText"/>
      </w:pPr>
      <w:r>
        <w:rPr>
          <w:rStyle w:val="CommentReference"/>
        </w:rPr>
        <w:annotationRef/>
      </w:r>
      <w:r>
        <w:t xml:space="preserve">Make sure these are cited properly. I’m not sure how MLA wants SCOTUS cases to be cited in-text. </w:t>
      </w:r>
    </w:p>
  </w:comment>
  <w:comment w:id="12" w:author="Charles Yang" w:date="2019-11-05T13:10:00Z" w:initials="CY">
    <w:p w14:paraId="53F1A40D" w14:textId="2041C8FB" w:rsidR="00FD05D3" w:rsidRDefault="00FD05D3">
      <w:pPr>
        <w:pStyle w:val="CommentText"/>
      </w:pPr>
      <w:r>
        <w:rPr>
          <w:rStyle w:val="CommentReference"/>
        </w:rPr>
        <w:annotationRef/>
      </w:r>
      <w:r>
        <w:t>Very specific. Good topic sentence</w:t>
      </w:r>
    </w:p>
  </w:comment>
  <w:comment w:id="13" w:author="Charles Yang" w:date="2019-11-05T13:46:00Z" w:initials="CY">
    <w:p w14:paraId="6921F0CC" w14:textId="561FC3A9" w:rsidR="00983182" w:rsidRDefault="00983182">
      <w:pPr>
        <w:pStyle w:val="CommentText"/>
      </w:pPr>
      <w:r>
        <w:rPr>
          <w:rStyle w:val="CommentReference"/>
        </w:rPr>
        <w:annotationRef/>
      </w:r>
    </w:p>
  </w:comment>
  <w:comment w:id="14" w:author="Charles Yang" w:date="2019-11-05T13:01:00Z" w:initials="CY">
    <w:p w14:paraId="285D9368" w14:textId="621EB260" w:rsidR="00FD05D3" w:rsidRDefault="00FD05D3">
      <w:pPr>
        <w:pStyle w:val="CommentText"/>
      </w:pPr>
      <w:r>
        <w:rPr>
          <w:rStyle w:val="CommentReference"/>
        </w:rPr>
        <w:annotationRef/>
      </w:r>
      <w:r>
        <w:t>I think your thesis is: “Through several landmark Supreme court cases in United States history, the first amendment has been clarified through precedent.”</w:t>
      </w:r>
    </w:p>
  </w:comment>
  <w:comment w:id="16" w:author="Charles Yang" w:date="2019-11-05T13:29:00Z" w:initials="CY">
    <w:p w14:paraId="74CBA9ED" w14:textId="606D6887" w:rsidR="00357E8B" w:rsidRDefault="00357E8B">
      <w:pPr>
        <w:pStyle w:val="CommentText"/>
      </w:pPr>
      <w:bookmarkStart w:id="17" w:name="_GoBack"/>
      <w:r>
        <w:rPr>
          <w:rStyle w:val="CommentReference"/>
        </w:rPr>
        <w:annotationRef/>
      </w:r>
      <w:r>
        <w:t xml:space="preserve">Not sure if you </w:t>
      </w:r>
      <w:proofErr w:type="gramStart"/>
      <w:r>
        <w:t>have to</w:t>
      </w:r>
      <w:proofErr w:type="gramEnd"/>
      <w:r>
        <w:t xml:space="preserve"> cite evetime you reference concepts like “wall of separation” or not. Might be common knowledge but idk</w:t>
      </w:r>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6D2DF" w15:done="1"/>
  <w15:commentEx w15:paraId="5A90B47C" w15:done="1"/>
  <w15:commentEx w15:paraId="30A0A329" w15:done="1"/>
  <w15:commentEx w15:paraId="4EAE01FD" w15:done="1"/>
  <w15:commentEx w15:paraId="1925DA55" w15:done="1"/>
  <w15:commentEx w15:paraId="5F3D8A7B" w15:done="1"/>
  <w15:commentEx w15:paraId="701BD5E4" w15:done="1"/>
  <w15:commentEx w15:paraId="4FE848B1" w15:done="1"/>
  <w15:commentEx w15:paraId="11FD15DB" w15:done="1"/>
  <w15:commentEx w15:paraId="25A90AE8" w15:done="1"/>
  <w15:commentEx w15:paraId="2376DEBE" w15:done="1"/>
  <w15:commentEx w15:paraId="1F831E61" w15:done="1"/>
  <w15:commentEx w15:paraId="53F1A40D" w15:done="1"/>
  <w15:commentEx w15:paraId="6921F0CC" w15:paraIdParent="53F1A40D" w15:done="1"/>
  <w15:commentEx w15:paraId="285D9368" w15:done="1"/>
  <w15:commentEx w15:paraId="74CBA9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6D2DF" w16cid:durableId="216BEE1D"/>
  <w16cid:commentId w16cid:paraId="5A90B47C" w16cid:durableId="216BF20A"/>
  <w16cid:commentId w16cid:paraId="30A0A329" w16cid:durableId="216BEF39"/>
  <w16cid:commentId w16cid:paraId="4EAE01FD" w16cid:durableId="216BF1F6"/>
  <w16cid:commentId w16cid:paraId="1925DA55" w16cid:durableId="216BF239"/>
  <w16cid:commentId w16cid:paraId="5F3D8A7B" w16cid:durableId="216BF5F2"/>
  <w16cid:commentId w16cid:paraId="701BD5E4" w16cid:durableId="216BF622"/>
  <w16cid:commentId w16cid:paraId="4FE848B1" w16cid:durableId="216BF67D"/>
  <w16cid:commentId w16cid:paraId="11FD15DB" w16cid:durableId="216BF26C"/>
  <w16cid:commentId w16cid:paraId="25A90AE8" w16cid:durableId="216BF2B1"/>
  <w16cid:commentId w16cid:paraId="2376DEBE" w16cid:durableId="216BF2E6"/>
  <w16cid:commentId w16cid:paraId="1F831E61" w16cid:durableId="216BF38A"/>
  <w16cid:commentId w16cid:paraId="53F1A40D" w16cid:durableId="216BF330"/>
  <w16cid:commentId w16cid:paraId="6921F0CC" w16cid:durableId="216BFB99"/>
  <w16cid:commentId w16cid:paraId="285D9368" w16cid:durableId="216BF146"/>
  <w16cid:commentId w16cid:paraId="74CBA9ED" w16cid:durableId="216BF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97704" w14:textId="77777777" w:rsidR="009D4FA1" w:rsidRDefault="009D4FA1" w:rsidP="003F7DF7">
      <w:pPr>
        <w:spacing w:after="0" w:line="240" w:lineRule="auto"/>
      </w:pPr>
      <w:r>
        <w:separator/>
      </w:r>
    </w:p>
  </w:endnote>
  <w:endnote w:type="continuationSeparator" w:id="0">
    <w:p w14:paraId="158B5886" w14:textId="77777777" w:rsidR="009D4FA1" w:rsidRDefault="009D4FA1" w:rsidP="003F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473A" w14:textId="77777777" w:rsidR="009D4FA1" w:rsidRDefault="009D4FA1" w:rsidP="003F7DF7">
      <w:pPr>
        <w:spacing w:after="0" w:line="240" w:lineRule="auto"/>
      </w:pPr>
      <w:r>
        <w:separator/>
      </w:r>
    </w:p>
  </w:footnote>
  <w:footnote w:type="continuationSeparator" w:id="0">
    <w:p w14:paraId="6C271563" w14:textId="77777777" w:rsidR="009D4FA1" w:rsidRDefault="009D4FA1" w:rsidP="003F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BF99B" w14:textId="32166FAC" w:rsidR="00864798" w:rsidRDefault="00864798">
    <w:pPr>
      <w:pStyle w:val="Header"/>
      <w:jc w:val="right"/>
    </w:pPr>
    <w:r>
      <w:t xml:space="preserve">Yang </w:t>
    </w:r>
    <w:sdt>
      <w:sdtPr>
        <w:id w:val="-9015213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72995B" w14:textId="77777777" w:rsidR="00864798" w:rsidRDefault="0086479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Yang">
    <w15:presenceInfo w15:providerId="Windows Live" w15:userId="4681a2b07daad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ED"/>
    <w:rsid w:val="00053A65"/>
    <w:rsid w:val="00062117"/>
    <w:rsid w:val="000971D8"/>
    <w:rsid w:val="000D5302"/>
    <w:rsid w:val="000E4C3D"/>
    <w:rsid w:val="00142F8F"/>
    <w:rsid w:val="001E44F1"/>
    <w:rsid w:val="00203072"/>
    <w:rsid w:val="002101BC"/>
    <w:rsid w:val="002330DA"/>
    <w:rsid w:val="00250D62"/>
    <w:rsid w:val="00277812"/>
    <w:rsid w:val="00284716"/>
    <w:rsid w:val="00295CEC"/>
    <w:rsid w:val="002A1F0C"/>
    <w:rsid w:val="00327055"/>
    <w:rsid w:val="00357E8B"/>
    <w:rsid w:val="00385A0A"/>
    <w:rsid w:val="003F7DF7"/>
    <w:rsid w:val="00406D38"/>
    <w:rsid w:val="004D3DFF"/>
    <w:rsid w:val="00504029"/>
    <w:rsid w:val="005370C9"/>
    <w:rsid w:val="00556B41"/>
    <w:rsid w:val="005A6966"/>
    <w:rsid w:val="005F37D2"/>
    <w:rsid w:val="0068591C"/>
    <w:rsid w:val="006D6395"/>
    <w:rsid w:val="006F08BF"/>
    <w:rsid w:val="00711716"/>
    <w:rsid w:val="00723EA9"/>
    <w:rsid w:val="007B5924"/>
    <w:rsid w:val="00851C14"/>
    <w:rsid w:val="00864798"/>
    <w:rsid w:val="008648A2"/>
    <w:rsid w:val="008A5AF4"/>
    <w:rsid w:val="008F3229"/>
    <w:rsid w:val="009011F8"/>
    <w:rsid w:val="00914022"/>
    <w:rsid w:val="00980FB8"/>
    <w:rsid w:val="00983182"/>
    <w:rsid w:val="009D4FA1"/>
    <w:rsid w:val="00AC0B47"/>
    <w:rsid w:val="00AD1E4F"/>
    <w:rsid w:val="00B2369C"/>
    <w:rsid w:val="00B23DE4"/>
    <w:rsid w:val="00B356FD"/>
    <w:rsid w:val="00BC50DB"/>
    <w:rsid w:val="00CC58FE"/>
    <w:rsid w:val="00D6244E"/>
    <w:rsid w:val="00D7544E"/>
    <w:rsid w:val="00E66FED"/>
    <w:rsid w:val="00EC50E0"/>
    <w:rsid w:val="00ED1E53"/>
    <w:rsid w:val="00F0324B"/>
    <w:rsid w:val="00F21910"/>
    <w:rsid w:val="00FD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EE16"/>
  <w15:chartTrackingRefBased/>
  <w15:docId w15:val="{092F6CE2-B365-4711-9541-347E4B79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DF7"/>
  </w:style>
  <w:style w:type="paragraph" w:styleId="Footer">
    <w:name w:val="footer"/>
    <w:basedOn w:val="Normal"/>
    <w:link w:val="FooterChar"/>
    <w:uiPriority w:val="99"/>
    <w:unhideWhenUsed/>
    <w:rsid w:val="003F7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DF7"/>
  </w:style>
  <w:style w:type="character" w:styleId="Hyperlink">
    <w:name w:val="Hyperlink"/>
    <w:basedOn w:val="DefaultParagraphFont"/>
    <w:uiPriority w:val="99"/>
    <w:unhideWhenUsed/>
    <w:rsid w:val="000D5302"/>
    <w:rPr>
      <w:color w:val="0563C1" w:themeColor="hyperlink"/>
      <w:u w:val="single"/>
    </w:rPr>
  </w:style>
  <w:style w:type="character" w:styleId="UnresolvedMention">
    <w:name w:val="Unresolved Mention"/>
    <w:basedOn w:val="DefaultParagraphFont"/>
    <w:uiPriority w:val="99"/>
    <w:semiHidden/>
    <w:unhideWhenUsed/>
    <w:rsid w:val="000D5302"/>
    <w:rPr>
      <w:color w:val="605E5C"/>
      <w:shd w:val="clear" w:color="auto" w:fill="E1DFDD"/>
    </w:rPr>
  </w:style>
  <w:style w:type="character" w:styleId="CommentReference">
    <w:name w:val="annotation reference"/>
    <w:basedOn w:val="DefaultParagraphFont"/>
    <w:uiPriority w:val="99"/>
    <w:semiHidden/>
    <w:unhideWhenUsed/>
    <w:rsid w:val="008648A2"/>
    <w:rPr>
      <w:sz w:val="16"/>
      <w:szCs w:val="16"/>
    </w:rPr>
  </w:style>
  <w:style w:type="paragraph" w:styleId="CommentText">
    <w:name w:val="annotation text"/>
    <w:basedOn w:val="Normal"/>
    <w:link w:val="CommentTextChar"/>
    <w:uiPriority w:val="99"/>
    <w:semiHidden/>
    <w:unhideWhenUsed/>
    <w:rsid w:val="008648A2"/>
    <w:pPr>
      <w:spacing w:line="240" w:lineRule="auto"/>
    </w:pPr>
    <w:rPr>
      <w:sz w:val="20"/>
      <w:szCs w:val="20"/>
    </w:rPr>
  </w:style>
  <w:style w:type="character" w:customStyle="1" w:styleId="CommentTextChar">
    <w:name w:val="Comment Text Char"/>
    <w:basedOn w:val="DefaultParagraphFont"/>
    <w:link w:val="CommentText"/>
    <w:uiPriority w:val="99"/>
    <w:semiHidden/>
    <w:rsid w:val="008648A2"/>
    <w:rPr>
      <w:sz w:val="20"/>
      <w:szCs w:val="20"/>
    </w:rPr>
  </w:style>
  <w:style w:type="paragraph" w:styleId="CommentSubject">
    <w:name w:val="annotation subject"/>
    <w:basedOn w:val="CommentText"/>
    <w:next w:val="CommentText"/>
    <w:link w:val="CommentSubjectChar"/>
    <w:uiPriority w:val="99"/>
    <w:semiHidden/>
    <w:unhideWhenUsed/>
    <w:rsid w:val="008648A2"/>
    <w:rPr>
      <w:b/>
      <w:bCs/>
    </w:rPr>
  </w:style>
  <w:style w:type="character" w:customStyle="1" w:styleId="CommentSubjectChar">
    <w:name w:val="Comment Subject Char"/>
    <w:basedOn w:val="CommentTextChar"/>
    <w:link w:val="CommentSubject"/>
    <w:uiPriority w:val="99"/>
    <w:semiHidden/>
    <w:rsid w:val="008648A2"/>
    <w:rPr>
      <w:b/>
      <w:bCs/>
      <w:sz w:val="20"/>
      <w:szCs w:val="20"/>
    </w:rPr>
  </w:style>
  <w:style w:type="paragraph" w:styleId="BalloonText">
    <w:name w:val="Balloon Text"/>
    <w:basedOn w:val="Normal"/>
    <w:link w:val="BalloonTextChar"/>
    <w:uiPriority w:val="99"/>
    <w:semiHidden/>
    <w:unhideWhenUsed/>
    <w:rsid w:val="0086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aaup.org/article/balancing-class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oc.gov/exhibits/religion/rel01.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119DD-5E41-4F59-B756-82EFF316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14</cp:revision>
  <dcterms:created xsi:type="dcterms:W3CDTF">2019-10-30T01:06:00Z</dcterms:created>
  <dcterms:modified xsi:type="dcterms:W3CDTF">2019-11-05T19:48:00Z</dcterms:modified>
</cp:coreProperties>
</file>